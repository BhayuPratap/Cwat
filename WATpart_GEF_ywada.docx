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7EEB7" w14:textId="77777777" w:rsidR="00B6574A" w:rsidRDefault="00FD4315">
      <w:pPr>
        <w:rPr>
          <w:rFonts w:ascii="Times New Roman" w:eastAsia="Times New Roman" w:hAnsi="Times New Roman"/>
          <w:b/>
          <w:color w:val="000000"/>
          <w:szCs w:val="20"/>
        </w:rPr>
      </w:pPr>
      <w:r w:rsidRPr="00FD4315">
        <w:rPr>
          <w:b/>
          <w:sz w:val="24"/>
        </w:rPr>
        <w:t xml:space="preserve">WAT part in the </w:t>
      </w:r>
      <w:r w:rsidRPr="00FD4315">
        <w:rPr>
          <w:rFonts w:ascii="Times New Roman" w:eastAsia="Times New Roman" w:hAnsi="Times New Roman"/>
          <w:b/>
          <w:color w:val="000000"/>
          <w:szCs w:val="20"/>
        </w:rPr>
        <w:t>Integrated Solutions for Water, Energy, and Land project</w:t>
      </w:r>
    </w:p>
    <w:p w14:paraId="250761E3" w14:textId="5273086A" w:rsidR="009666F5" w:rsidRPr="00D4174D" w:rsidRDefault="009666F5" w:rsidP="003934EE">
      <w:pPr>
        <w:spacing w:after="0" w:line="300" w:lineRule="exact"/>
        <w:rPr>
          <w:rFonts w:ascii="Times New Roman" w:eastAsia="Times New Roman" w:hAnsi="Times New Roman"/>
          <w:b/>
          <w:color w:val="000000"/>
          <w:sz w:val="24"/>
          <w:szCs w:val="20"/>
        </w:rPr>
      </w:pPr>
      <w:r w:rsidRPr="00D4174D">
        <w:rPr>
          <w:rFonts w:ascii="Times New Roman" w:eastAsia="Times New Roman" w:hAnsi="Times New Roman"/>
          <w:b/>
          <w:color w:val="000000"/>
          <w:sz w:val="24"/>
          <w:szCs w:val="20"/>
        </w:rPr>
        <w:t>What is the WAT part?</w:t>
      </w:r>
    </w:p>
    <w:p w14:paraId="27430DBE" w14:textId="77777777" w:rsidR="009666F5" w:rsidRDefault="009666F5" w:rsidP="003934EE">
      <w:pPr>
        <w:spacing w:after="0" w:line="300" w:lineRule="exact"/>
        <w:rPr>
          <w:rFonts w:ascii="Times New Roman" w:eastAsia="Times New Roman" w:hAnsi="Times New Roman"/>
          <w:color w:val="000000"/>
          <w:szCs w:val="20"/>
        </w:rPr>
      </w:pPr>
    </w:p>
    <w:p w14:paraId="423B6CA2" w14:textId="77777777" w:rsidR="00FD4315" w:rsidRPr="003934EE" w:rsidRDefault="00FD4315" w:rsidP="003934EE">
      <w:pPr>
        <w:spacing w:after="0" w:line="300" w:lineRule="exact"/>
        <w:rPr>
          <w:rFonts w:ascii="Times New Roman" w:eastAsia="Times New Roman" w:hAnsi="Times New Roman"/>
          <w:b/>
          <w:color w:val="000000"/>
          <w:szCs w:val="20"/>
        </w:rPr>
      </w:pPr>
      <w:r w:rsidRPr="003934EE">
        <w:rPr>
          <w:rFonts w:ascii="Times New Roman" w:eastAsia="Times New Roman" w:hAnsi="Times New Roman"/>
          <w:b/>
          <w:color w:val="000000"/>
          <w:szCs w:val="20"/>
        </w:rPr>
        <w:t>Water demand:</w:t>
      </w:r>
    </w:p>
    <w:p w14:paraId="7CC367A0" w14:textId="77777777" w:rsidR="00FD4315" w:rsidRDefault="00FD4315" w:rsidP="003934EE">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Can be modelled on the user side i.e. Energy program can describe what plant need what  amount of water, which amount is returned, which scenarios which solution can reduce the demand.</w:t>
      </w:r>
    </w:p>
    <w:p w14:paraId="6F6B7117" w14:textId="77777777" w:rsidR="003934EE" w:rsidRDefault="003934EE" w:rsidP="003934EE">
      <w:pPr>
        <w:spacing w:after="0" w:line="300" w:lineRule="exact"/>
        <w:rPr>
          <w:rFonts w:ascii="Times New Roman" w:eastAsia="Times New Roman" w:hAnsi="Times New Roman"/>
          <w:b/>
          <w:color w:val="000000"/>
          <w:szCs w:val="20"/>
        </w:rPr>
      </w:pPr>
    </w:p>
    <w:p w14:paraId="07DE64E3" w14:textId="77777777" w:rsidR="00FD4315" w:rsidRPr="003934EE" w:rsidRDefault="00FD4315" w:rsidP="003934EE">
      <w:pPr>
        <w:spacing w:after="0" w:line="300" w:lineRule="exact"/>
        <w:rPr>
          <w:rFonts w:ascii="Times New Roman" w:eastAsia="Times New Roman" w:hAnsi="Times New Roman"/>
          <w:b/>
          <w:color w:val="000000"/>
          <w:szCs w:val="20"/>
        </w:rPr>
      </w:pPr>
      <w:r w:rsidRPr="003934EE">
        <w:rPr>
          <w:rFonts w:ascii="Times New Roman" w:eastAsia="Times New Roman" w:hAnsi="Times New Roman"/>
          <w:b/>
          <w:color w:val="000000"/>
          <w:szCs w:val="20"/>
        </w:rPr>
        <w:t>Water supply:</w:t>
      </w:r>
    </w:p>
    <w:p w14:paraId="79D110BC" w14:textId="74C241C5" w:rsidR="00FD4315" w:rsidRDefault="00FD4315" w:rsidP="003934EE">
      <w:pPr>
        <w:spacing w:after="0" w:line="300" w:lineRule="exact"/>
        <w:rPr>
          <w:rFonts w:hint="eastAsia"/>
          <w:lang w:eastAsia="ja-JP"/>
        </w:rPr>
      </w:pPr>
      <w:r>
        <w:rPr>
          <w:rFonts w:ascii="Times New Roman" w:eastAsia="Times New Roman" w:hAnsi="Times New Roman"/>
          <w:color w:val="000000"/>
          <w:szCs w:val="20"/>
        </w:rPr>
        <w:t>Can be use</w:t>
      </w:r>
      <w:ins w:id="0" w:author="Yoshihide Wada" w:date="2016-02-15T20:29:00Z">
        <w:r w:rsidR="00F7307B">
          <w:rPr>
            <w:rFonts w:ascii="Times New Roman" w:hAnsi="Times New Roman" w:hint="eastAsia"/>
            <w:color w:val="000000"/>
            <w:szCs w:val="20"/>
            <w:lang w:eastAsia="ja-JP"/>
          </w:rPr>
          <w:t>d</w:t>
        </w:r>
      </w:ins>
      <w:r>
        <w:rPr>
          <w:rFonts w:ascii="Times New Roman" w:eastAsia="Times New Roman" w:hAnsi="Times New Roman"/>
          <w:color w:val="000000"/>
          <w:szCs w:val="20"/>
        </w:rPr>
        <w:t xml:space="preserve"> from several models free available with ISI-MIP or other IIASA sources (VIC model, </w:t>
      </w:r>
      <w:proofErr w:type="spellStart"/>
      <w:r>
        <w:rPr>
          <w:rFonts w:ascii="Times New Roman" w:eastAsia="Times New Roman" w:hAnsi="Times New Roman"/>
          <w:color w:val="000000"/>
          <w:szCs w:val="20"/>
        </w:rPr>
        <w:t>L</w:t>
      </w:r>
      <w:r>
        <w:t>PJmL</w:t>
      </w:r>
      <w:proofErr w:type="spellEnd"/>
      <w:r>
        <w:t xml:space="preserve"> model)</w:t>
      </w:r>
      <w:ins w:id="1" w:author="Yoshihide Wada" w:date="2016-02-15T20:30:00Z">
        <w:r w:rsidR="00F7307B">
          <w:rPr>
            <w:rFonts w:hint="eastAsia"/>
            <w:lang w:eastAsia="ja-JP"/>
          </w:rPr>
          <w:t>. However socio-economic scenarios have not been considered</w:t>
        </w:r>
      </w:ins>
      <w:ins w:id="2" w:author="Yoshihide Wada" w:date="2016-02-15T20:31:00Z">
        <w:r w:rsidR="00F7307B">
          <w:rPr>
            <w:rFonts w:hint="eastAsia"/>
            <w:lang w:eastAsia="ja-JP"/>
          </w:rPr>
          <w:t xml:space="preserve"> in these simulations</w:t>
        </w:r>
      </w:ins>
      <w:ins w:id="3" w:author="Yoshihide Wada" w:date="2016-02-15T20:30:00Z">
        <w:r w:rsidR="00F7307B">
          <w:rPr>
            <w:rFonts w:hint="eastAsia"/>
            <w:lang w:eastAsia="ja-JP"/>
          </w:rPr>
          <w:t xml:space="preserve"> but only climate change </w:t>
        </w:r>
      </w:ins>
      <w:ins w:id="4" w:author="Yoshihide Wada" w:date="2016-02-15T20:31:00Z">
        <w:r w:rsidR="00F7307B">
          <w:rPr>
            <w:rFonts w:hint="eastAsia"/>
            <w:lang w:eastAsia="ja-JP"/>
          </w:rPr>
          <w:t xml:space="preserve">scenarios </w:t>
        </w:r>
      </w:ins>
      <w:ins w:id="5" w:author="Yoshihide Wada" w:date="2016-02-15T20:30:00Z">
        <w:r w:rsidR="00F7307B">
          <w:rPr>
            <w:rFonts w:hint="eastAsia"/>
            <w:lang w:eastAsia="ja-JP"/>
          </w:rPr>
          <w:t>(</w:t>
        </w:r>
      </w:ins>
      <w:ins w:id="6" w:author="Yoshihide Wada" w:date="2016-02-15T20:31:00Z">
        <w:r w:rsidR="00F7307B">
          <w:rPr>
            <w:rFonts w:hint="eastAsia"/>
            <w:lang w:eastAsia="ja-JP"/>
          </w:rPr>
          <w:t xml:space="preserve">with </w:t>
        </w:r>
      </w:ins>
      <w:ins w:id="7" w:author="Yoshihide Wada" w:date="2016-02-15T20:30:00Z">
        <w:r w:rsidR="00F7307B">
          <w:rPr>
            <w:rFonts w:hint="eastAsia"/>
            <w:lang w:eastAsia="ja-JP"/>
          </w:rPr>
          <w:t>four RCPs)</w:t>
        </w:r>
      </w:ins>
      <w:ins w:id="8" w:author="Yoshihide Wada" w:date="2016-02-15T20:31:00Z">
        <w:r w:rsidR="00F7307B">
          <w:rPr>
            <w:rFonts w:hint="eastAsia"/>
            <w:lang w:eastAsia="ja-JP"/>
          </w:rPr>
          <w:t xml:space="preserve"> were considered</w:t>
        </w:r>
      </w:ins>
      <w:ins w:id="9" w:author="Yoshihide Wada" w:date="2016-02-15T20:30:00Z">
        <w:r w:rsidR="00F7307B">
          <w:rPr>
            <w:rFonts w:hint="eastAsia"/>
            <w:lang w:eastAsia="ja-JP"/>
          </w:rPr>
          <w:t>.</w:t>
        </w:r>
      </w:ins>
    </w:p>
    <w:p w14:paraId="647BE5F2" w14:textId="77777777" w:rsidR="003934EE" w:rsidRDefault="003934EE" w:rsidP="003934EE">
      <w:pPr>
        <w:spacing w:after="0" w:line="300" w:lineRule="exact"/>
        <w:rPr>
          <w:b/>
        </w:rPr>
      </w:pPr>
    </w:p>
    <w:p w14:paraId="00315341" w14:textId="5C26FF6C" w:rsidR="00FD4315" w:rsidRPr="00B70AC4" w:rsidRDefault="009666F5" w:rsidP="003934EE">
      <w:pPr>
        <w:spacing w:after="0" w:line="300" w:lineRule="exact"/>
        <w:rPr>
          <w:b/>
        </w:rPr>
      </w:pPr>
      <w:r w:rsidRPr="00B70AC4">
        <w:rPr>
          <w:b/>
        </w:rPr>
        <w:t>What is missing and can be done by WAT</w:t>
      </w:r>
    </w:p>
    <w:p w14:paraId="7F538C06" w14:textId="67177858" w:rsidR="00FD4315" w:rsidRDefault="00F7307B" w:rsidP="009666F5">
      <w:pPr>
        <w:pStyle w:val="ListParagraph"/>
        <w:numPr>
          <w:ilvl w:val="0"/>
          <w:numId w:val="4"/>
        </w:numPr>
        <w:spacing w:after="0" w:line="300" w:lineRule="exact"/>
        <w:ind w:left="360"/>
      </w:pPr>
      <w:ins w:id="10" w:author="Yoshihide Wada" w:date="2016-02-15T20:32:00Z">
        <w:r>
          <w:rPr>
            <w:rFonts w:hint="eastAsia"/>
            <w:lang w:eastAsia="ja-JP"/>
          </w:rPr>
          <w:t>Dynamic link between</w:t>
        </w:r>
      </w:ins>
      <w:del w:id="11" w:author="Yoshihide Wada" w:date="2016-02-15T20:32:00Z">
        <w:r w:rsidR="00FD4315" w:rsidDel="00F7307B">
          <w:delText>Linking</w:delText>
        </w:r>
      </w:del>
      <w:r w:rsidR="00FD4315">
        <w:t xml:space="preserve"> supply and demand with a</w:t>
      </w:r>
      <w:ins w:id="12" w:author="Yoshihide Wada" w:date="2016-02-15T20:32:00Z">
        <w:r>
          <w:rPr>
            <w:rFonts w:hint="eastAsia"/>
            <w:lang w:eastAsia="ja-JP"/>
          </w:rPr>
          <w:t>n</w:t>
        </w:r>
      </w:ins>
      <w:r w:rsidR="00FD4315">
        <w:t xml:space="preserve"> </w:t>
      </w:r>
      <w:ins w:id="13" w:author="Yoshihide Wada" w:date="2016-02-15T20:32:00Z">
        <w:r>
          <w:rPr>
            <w:rFonts w:hint="eastAsia"/>
            <w:lang w:eastAsia="ja-JP"/>
          </w:rPr>
          <w:t xml:space="preserve">integrated </w:t>
        </w:r>
      </w:ins>
      <w:r w:rsidR="00FD4315">
        <w:t>hydrological model</w:t>
      </w:r>
    </w:p>
    <w:p w14:paraId="432FB0DA" w14:textId="137A4E48" w:rsidR="00FD4315" w:rsidRDefault="00FD4315" w:rsidP="009666F5">
      <w:pPr>
        <w:pStyle w:val="ListParagraph"/>
        <w:numPr>
          <w:ilvl w:val="1"/>
          <w:numId w:val="4"/>
        </w:numPr>
        <w:spacing w:after="0" w:line="300" w:lineRule="exact"/>
      </w:pPr>
      <w:r>
        <w:t>to calculate real water availability for the downstream water users</w:t>
      </w:r>
      <w:ins w:id="14" w:author="Yoshihide Wada" w:date="2016-02-15T20:32:00Z">
        <w:r w:rsidR="00F7307B">
          <w:rPr>
            <w:rFonts w:hint="eastAsia"/>
            <w:lang w:eastAsia="ja-JP"/>
          </w:rPr>
          <w:t xml:space="preserve"> after water consumption</w:t>
        </w:r>
      </w:ins>
      <w:ins w:id="15" w:author="Yoshihide Wada" w:date="2016-02-15T20:33:00Z">
        <w:r w:rsidR="00F7307B">
          <w:rPr>
            <w:rFonts w:hint="eastAsia"/>
            <w:lang w:eastAsia="ja-JP"/>
          </w:rPr>
          <w:t xml:space="preserve"> and reservoir operations</w:t>
        </w:r>
      </w:ins>
    </w:p>
    <w:p w14:paraId="54FEF712" w14:textId="2D18914A" w:rsidR="00D4174D" w:rsidRDefault="00FD4315" w:rsidP="00D4174D">
      <w:pPr>
        <w:pStyle w:val="ListParagraph"/>
        <w:numPr>
          <w:ilvl w:val="1"/>
          <w:numId w:val="4"/>
        </w:numPr>
        <w:spacing w:after="0" w:line="300" w:lineRule="exact"/>
      </w:pPr>
      <w:r>
        <w:t xml:space="preserve">to calculate the economic (or </w:t>
      </w:r>
      <w:r w:rsidR="003934EE">
        <w:t xml:space="preserve">other) benefit </w:t>
      </w:r>
      <w:r w:rsidR="00D4174D">
        <w:t xml:space="preserve">of water allocation </w:t>
      </w:r>
      <w:ins w:id="16" w:author="Yoshihide Wada" w:date="2016-02-15T20:33:00Z">
        <w:r w:rsidR="00F7307B">
          <w:rPr>
            <w:rFonts w:hint="eastAsia"/>
            <w:lang w:eastAsia="ja-JP"/>
          </w:rPr>
          <w:t xml:space="preserve">and management </w:t>
        </w:r>
      </w:ins>
      <w:r w:rsidR="00D4174D">
        <w:t>policies</w:t>
      </w:r>
    </w:p>
    <w:p w14:paraId="7FC28271" w14:textId="392B25AC" w:rsidR="003934EE" w:rsidRDefault="003934EE" w:rsidP="009666F5">
      <w:pPr>
        <w:pStyle w:val="ListParagraph"/>
        <w:numPr>
          <w:ilvl w:val="0"/>
          <w:numId w:val="4"/>
        </w:numPr>
        <w:spacing w:after="0" w:line="300" w:lineRule="exact"/>
        <w:ind w:left="360"/>
      </w:pPr>
      <w:r>
        <w:t>Incorporation groundwater use</w:t>
      </w:r>
      <w:ins w:id="17" w:author="Yoshihide Wada" w:date="2016-02-15T20:33:00Z">
        <w:r w:rsidR="00F7307B">
          <w:rPr>
            <w:rFonts w:hint="eastAsia"/>
            <w:lang w:eastAsia="ja-JP"/>
          </w:rPr>
          <w:t xml:space="preserve"> (40% of global water use)</w:t>
        </w:r>
      </w:ins>
      <w:r>
        <w:t xml:space="preserve">, with surface water availability and demand to assess the </w:t>
      </w:r>
      <w:del w:id="18" w:author="Yoshihide Wada" w:date="2016-02-15T20:33:00Z">
        <w:r w:rsidDel="00F7307B">
          <w:br/>
          <w:delText xml:space="preserve">  </w:delText>
        </w:r>
      </w:del>
      <w:r>
        <w:t>nonrenewable part of groundwater (addressing groundwater</w:t>
      </w:r>
      <w:del w:id="19" w:author="Yoshihide Wada" w:date="2016-02-15T20:34:00Z">
        <w:r w:rsidDel="00F7307B">
          <w:delText xml:space="preserve"> </w:delText>
        </w:r>
      </w:del>
      <w:ins w:id="20" w:author="Yoshihide Wada" w:date="2016-02-15T20:34:00Z">
        <w:r w:rsidR="00F7307B">
          <w:rPr>
            <w:rFonts w:hint="eastAsia"/>
            <w:lang w:eastAsia="ja-JP"/>
          </w:rPr>
          <w:t xml:space="preserve"> depletion</w:t>
        </w:r>
      </w:ins>
      <w:del w:id="21" w:author="Yoshihide Wada" w:date="2016-02-15T20:34:00Z">
        <w:r w:rsidDel="00F7307B">
          <w:delText>exploitation</w:delText>
        </w:r>
      </w:del>
      <w:r>
        <w:t>)</w:t>
      </w:r>
    </w:p>
    <w:p w14:paraId="64131CF7" w14:textId="592F2A38" w:rsidR="003934EE" w:rsidRDefault="003934EE" w:rsidP="009666F5">
      <w:pPr>
        <w:pStyle w:val="ListParagraph"/>
        <w:numPr>
          <w:ilvl w:val="0"/>
          <w:numId w:val="4"/>
        </w:numPr>
        <w:spacing w:after="0" w:line="300" w:lineRule="exact"/>
        <w:ind w:left="360"/>
      </w:pPr>
      <w:r>
        <w:t>Incorporate reservoirs in a multi-user, multi-</w:t>
      </w:r>
      <w:ins w:id="22" w:author="Yoshihide Wada" w:date="2016-02-15T20:34:00Z">
        <w:r w:rsidR="00F7307B">
          <w:rPr>
            <w:rFonts w:hint="eastAsia"/>
            <w:lang w:eastAsia="ja-JP"/>
          </w:rPr>
          <w:t>objective</w:t>
        </w:r>
      </w:ins>
      <w:del w:id="23" w:author="Yoshihide Wada" w:date="2016-02-15T20:34:00Z">
        <w:r w:rsidDel="00F7307B">
          <w:delText>functional</w:delText>
        </w:r>
      </w:del>
      <w:ins w:id="24" w:author="Yoshihide Wada" w:date="2016-02-15T20:34:00Z">
        <w:r w:rsidR="00F7307B">
          <w:rPr>
            <w:rFonts w:hint="eastAsia"/>
            <w:lang w:eastAsia="ja-JP"/>
          </w:rPr>
          <w:t xml:space="preserve"> way</w:t>
        </w:r>
      </w:ins>
      <w:r>
        <w:t xml:space="preserve"> (</w:t>
      </w:r>
      <w:ins w:id="25" w:author="Yoshihide Wada" w:date="2016-02-15T20:34:00Z">
        <w:r w:rsidR="00F7307B">
          <w:rPr>
            <w:rFonts w:hint="eastAsia"/>
            <w:lang w:eastAsia="ja-JP"/>
          </w:rPr>
          <w:t xml:space="preserve">hydropower, water supply, flood control, navigation, </w:t>
        </w:r>
        <w:proofErr w:type="spellStart"/>
        <w:r w:rsidR="00F7307B">
          <w:rPr>
            <w:rFonts w:hint="eastAsia"/>
            <w:lang w:eastAsia="ja-JP"/>
          </w:rPr>
          <w:t>etc</w:t>
        </w:r>
      </w:ins>
      <w:proofErr w:type="spellEnd"/>
      <w:del w:id="26" w:author="Yoshihide Wada" w:date="2016-02-15T20:34:00Z">
        <w:r w:rsidDel="00F7307B">
          <w:delText>energy, agriculture, disaster reduction</w:delText>
        </w:r>
      </w:del>
      <w:r>
        <w:t>)</w:t>
      </w:r>
      <w:del w:id="27" w:author="Yoshihide Wada" w:date="2016-02-15T20:34:00Z">
        <w:r w:rsidDel="00F7307B">
          <w:delText xml:space="preserve"> way</w:delText>
        </w:r>
      </w:del>
    </w:p>
    <w:p w14:paraId="4C4B0992" w14:textId="4B170E0F" w:rsidR="003934EE" w:rsidRDefault="003934EE" w:rsidP="009666F5">
      <w:pPr>
        <w:pStyle w:val="ListParagraph"/>
        <w:numPr>
          <w:ilvl w:val="0"/>
          <w:numId w:val="4"/>
        </w:numPr>
        <w:spacing w:after="0" w:line="300" w:lineRule="exact"/>
        <w:ind w:left="360"/>
      </w:pPr>
      <w:r>
        <w:t>including water quality aspects</w:t>
      </w:r>
      <w:ins w:id="28" w:author="Yoshihide Wada" w:date="2016-02-15T20:35:00Z">
        <w:r w:rsidR="00F7307B">
          <w:rPr>
            <w:rFonts w:hint="eastAsia"/>
            <w:lang w:eastAsia="ja-JP"/>
          </w:rPr>
          <w:t xml:space="preserve"> linking to agriculture</w:t>
        </w:r>
      </w:ins>
      <w:r>
        <w:t xml:space="preserve"> (i.e. nitrate, phosphate)</w:t>
      </w:r>
    </w:p>
    <w:p w14:paraId="20BDDA82" w14:textId="77777777" w:rsidR="003934EE" w:rsidRDefault="003934EE" w:rsidP="009666F5">
      <w:pPr>
        <w:pStyle w:val="ListParagraph"/>
        <w:numPr>
          <w:ilvl w:val="0"/>
          <w:numId w:val="4"/>
        </w:numPr>
        <w:spacing w:after="0" w:line="300" w:lineRule="exact"/>
        <w:ind w:left="360"/>
      </w:pPr>
      <w:r>
        <w:t>The direct link to other IIASA models (Globiom, Message) going a step further than soft linking</w:t>
      </w:r>
    </w:p>
    <w:p w14:paraId="2E747B87" w14:textId="77777777" w:rsidR="00FD4315" w:rsidRDefault="00FD4315" w:rsidP="00FD4315"/>
    <w:p w14:paraId="2144A798" w14:textId="77777777" w:rsidR="009666F5" w:rsidRPr="00D4174D" w:rsidRDefault="009666F5" w:rsidP="00D976E7">
      <w:pPr>
        <w:spacing w:after="0" w:line="300" w:lineRule="exact"/>
        <w:rPr>
          <w:rFonts w:ascii="Times New Roman" w:eastAsia="Times New Roman" w:hAnsi="Times New Roman"/>
          <w:b/>
          <w:color w:val="000000"/>
          <w:sz w:val="24"/>
          <w:szCs w:val="20"/>
        </w:rPr>
      </w:pPr>
      <w:r w:rsidRPr="00D4174D">
        <w:rPr>
          <w:rFonts w:ascii="Times New Roman" w:eastAsia="Times New Roman" w:hAnsi="Times New Roman"/>
          <w:b/>
          <w:color w:val="000000"/>
          <w:sz w:val="24"/>
          <w:szCs w:val="20"/>
        </w:rPr>
        <w:t>What is our path:</w:t>
      </w:r>
    </w:p>
    <w:p w14:paraId="2F5DA9DF" w14:textId="2788F397" w:rsidR="009666F5" w:rsidRPr="00657866" w:rsidRDefault="009666F5" w:rsidP="00D976E7">
      <w:pPr>
        <w:spacing w:after="0" w:line="300" w:lineRule="exact"/>
        <w:rPr>
          <w:rFonts w:ascii="Times New Roman" w:eastAsia="Times New Roman" w:hAnsi="Times New Roman"/>
          <w:b/>
          <w:color w:val="000000"/>
          <w:szCs w:val="20"/>
        </w:rPr>
      </w:pPr>
      <w:r w:rsidRPr="00657866">
        <w:rPr>
          <w:rFonts w:ascii="Times New Roman" w:eastAsia="Times New Roman" w:hAnsi="Times New Roman"/>
          <w:b/>
          <w:color w:val="000000"/>
          <w:szCs w:val="20"/>
        </w:rPr>
        <w:t>First Step:</w:t>
      </w:r>
    </w:p>
    <w:p w14:paraId="4683EBC0" w14:textId="1AED992F" w:rsidR="009666F5" w:rsidRDefault="009666F5" w:rsidP="00D976E7">
      <w:pPr>
        <w:pStyle w:val="ListParagraph"/>
        <w:numPr>
          <w:ilvl w:val="0"/>
          <w:numId w:val="4"/>
        </w:numPr>
        <w:spacing w:after="0" w:line="300" w:lineRule="exact"/>
        <w:rPr>
          <w:rFonts w:ascii="Times New Roman" w:eastAsia="Times New Roman" w:hAnsi="Times New Roman"/>
          <w:color w:val="000000"/>
          <w:szCs w:val="20"/>
        </w:rPr>
      </w:pPr>
      <w:r w:rsidRPr="00657866">
        <w:rPr>
          <w:rFonts w:ascii="Times New Roman" w:eastAsia="Times New Roman" w:hAnsi="Times New Roman"/>
          <w:color w:val="000000"/>
          <w:szCs w:val="20"/>
        </w:rPr>
        <w:t>Using PCR-G</w:t>
      </w:r>
      <w:r w:rsidR="00657866" w:rsidRPr="00657866">
        <w:rPr>
          <w:rFonts w:ascii="Times New Roman" w:eastAsia="Times New Roman" w:hAnsi="Times New Roman"/>
          <w:color w:val="000000"/>
          <w:szCs w:val="20"/>
        </w:rPr>
        <w:t>LOBWB</w:t>
      </w:r>
      <w:ins w:id="29" w:author="Yoshihide Wada" w:date="2016-02-15T20:35:00Z">
        <w:r w:rsidR="00F7307B">
          <w:rPr>
            <w:rFonts w:ascii="Times New Roman" w:hAnsi="Times New Roman" w:hint="eastAsia"/>
            <w:color w:val="000000"/>
            <w:szCs w:val="20"/>
            <w:lang w:eastAsia="ja-JP"/>
          </w:rPr>
          <w:t xml:space="preserve"> or LISTFLOOD</w:t>
        </w:r>
      </w:ins>
      <w:r w:rsidR="00657866" w:rsidRPr="00657866">
        <w:rPr>
          <w:rFonts w:ascii="Times New Roman" w:eastAsia="Times New Roman" w:hAnsi="Times New Roman"/>
          <w:color w:val="000000"/>
          <w:szCs w:val="20"/>
        </w:rPr>
        <w:t xml:space="preserve"> to co</w:t>
      </w:r>
      <w:ins w:id="30" w:author="Yoshihide Wada" w:date="2016-02-15T20:36:00Z">
        <w:r w:rsidR="00F7307B">
          <w:rPr>
            <w:rFonts w:ascii="Times New Roman" w:hAnsi="Times New Roman" w:hint="eastAsia"/>
            <w:color w:val="000000"/>
            <w:szCs w:val="20"/>
            <w:lang w:eastAsia="ja-JP"/>
          </w:rPr>
          <w:t>u</w:t>
        </w:r>
      </w:ins>
      <w:r w:rsidR="00657866" w:rsidRPr="00657866">
        <w:rPr>
          <w:rFonts w:ascii="Times New Roman" w:eastAsia="Times New Roman" w:hAnsi="Times New Roman"/>
          <w:color w:val="000000"/>
          <w:szCs w:val="20"/>
        </w:rPr>
        <w:t xml:space="preserve">ple with Message, </w:t>
      </w:r>
      <w:proofErr w:type="spellStart"/>
      <w:r w:rsidR="00657866" w:rsidRPr="00657866">
        <w:rPr>
          <w:rFonts w:ascii="Times New Roman" w:eastAsia="Times New Roman" w:hAnsi="Times New Roman"/>
          <w:color w:val="000000"/>
          <w:szCs w:val="20"/>
        </w:rPr>
        <w:t>Globiom</w:t>
      </w:r>
      <w:proofErr w:type="spellEnd"/>
      <w:r w:rsidR="00657866" w:rsidRPr="00657866">
        <w:rPr>
          <w:rFonts w:ascii="Times New Roman" w:eastAsia="Times New Roman" w:hAnsi="Times New Roman"/>
          <w:color w:val="000000"/>
          <w:szCs w:val="20"/>
        </w:rPr>
        <w:t>, Hydro-economics on 30x30min raster cell</w:t>
      </w:r>
    </w:p>
    <w:p w14:paraId="10B7621A" w14:textId="291FE9CF" w:rsidR="00657866" w:rsidRDefault="00657866"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Using 5x5min for fine resolution (global but more for case studies)</w:t>
      </w:r>
    </w:p>
    <w:p w14:paraId="123B7FEB" w14:textId="40F2EE57"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Implementing links to other IIASA models</w:t>
      </w:r>
    </w:p>
    <w:p w14:paraId="42AE46DD" w14:textId="63A82CD3"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Linking water supply – demand</w:t>
      </w:r>
    </w:p>
    <w:p w14:paraId="3CDFAABF" w14:textId="16A7C704" w:rsidR="00D4174D" w:rsidRDefault="00D4174D" w:rsidP="00D976E7">
      <w:pPr>
        <w:pStyle w:val="ListParagraph"/>
        <w:numPr>
          <w:ilvl w:val="0"/>
          <w:numId w:val="4"/>
        </w:num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Agent based</w:t>
      </w:r>
      <w:r w:rsidR="008A5DA7">
        <w:rPr>
          <w:rFonts w:ascii="Times New Roman" w:eastAsia="Times New Roman" w:hAnsi="Times New Roman"/>
          <w:color w:val="000000"/>
          <w:szCs w:val="20"/>
        </w:rPr>
        <w:t xml:space="preserve"> appro</w:t>
      </w:r>
      <w:r w:rsidR="00A44A18">
        <w:rPr>
          <w:rFonts w:ascii="Times New Roman" w:eastAsia="Times New Roman" w:hAnsi="Times New Roman"/>
          <w:color w:val="000000"/>
          <w:szCs w:val="20"/>
        </w:rPr>
        <w:t>a</w:t>
      </w:r>
      <w:r w:rsidR="008A5DA7">
        <w:rPr>
          <w:rFonts w:ascii="Times New Roman" w:eastAsia="Times New Roman" w:hAnsi="Times New Roman"/>
          <w:color w:val="000000"/>
          <w:szCs w:val="20"/>
        </w:rPr>
        <w:t>ch</w:t>
      </w:r>
      <w:ins w:id="31" w:author="Yoshihide Wada" w:date="2016-02-15T20:36:00Z">
        <w:r w:rsidR="00F7307B">
          <w:rPr>
            <w:rFonts w:ascii="Times New Roman" w:hAnsi="Times New Roman" w:hint="eastAsia"/>
            <w:color w:val="000000"/>
            <w:szCs w:val="20"/>
            <w:lang w:eastAsia="ja-JP"/>
          </w:rPr>
          <w:t xml:space="preserve"> for hydro-economic modeling</w:t>
        </w:r>
      </w:ins>
    </w:p>
    <w:p w14:paraId="42C6C489" w14:textId="77777777" w:rsidR="00D976E7" w:rsidRDefault="00D976E7" w:rsidP="00657866">
      <w:pPr>
        <w:rPr>
          <w:rFonts w:ascii="Times New Roman" w:eastAsia="Times New Roman" w:hAnsi="Times New Roman"/>
          <w:b/>
          <w:color w:val="000000"/>
          <w:szCs w:val="20"/>
        </w:rPr>
      </w:pPr>
    </w:p>
    <w:p w14:paraId="268E8C4C" w14:textId="45A90AB0" w:rsidR="00657866" w:rsidRDefault="00657866" w:rsidP="00D976E7">
      <w:pPr>
        <w:spacing w:after="0" w:line="300" w:lineRule="exact"/>
        <w:rPr>
          <w:rFonts w:ascii="Times New Roman" w:eastAsia="Times New Roman" w:hAnsi="Times New Roman"/>
          <w:color w:val="000000"/>
          <w:szCs w:val="20"/>
        </w:rPr>
      </w:pPr>
      <w:r w:rsidRPr="00657866">
        <w:rPr>
          <w:rFonts w:ascii="Times New Roman" w:eastAsia="Times New Roman" w:hAnsi="Times New Roman"/>
          <w:b/>
          <w:color w:val="000000"/>
          <w:szCs w:val="20"/>
        </w:rPr>
        <w:t>Second step</w:t>
      </w:r>
      <w:r>
        <w:rPr>
          <w:rFonts w:ascii="Times New Roman" w:eastAsia="Times New Roman" w:hAnsi="Times New Roman"/>
          <w:color w:val="000000"/>
          <w:szCs w:val="20"/>
        </w:rPr>
        <w:t>:</w:t>
      </w:r>
    </w:p>
    <w:p w14:paraId="010BDBEE" w14:textId="72B190BF" w:rsidR="00657866" w:rsidRDefault="00657866" w:rsidP="00D976E7">
      <w:pPr>
        <w:spacing w:after="0" w:line="300" w:lineRule="exact"/>
      </w:pPr>
      <w:r>
        <w:rPr>
          <w:rFonts w:ascii="Times New Roman" w:eastAsia="Times New Roman" w:hAnsi="Times New Roman"/>
          <w:color w:val="000000"/>
          <w:szCs w:val="20"/>
        </w:rPr>
        <w:t xml:space="preserve">Building a </w:t>
      </w:r>
      <w:r>
        <w:t>Community Water Model (</w:t>
      </w:r>
      <w:proofErr w:type="spellStart"/>
      <w:r>
        <w:t>CWatM</w:t>
      </w:r>
      <w:proofErr w:type="spellEnd"/>
      <w:r>
        <w:t>)", including advantages from existing models (</w:t>
      </w:r>
      <w:proofErr w:type="spellStart"/>
      <w:r>
        <w:t>i.e</w:t>
      </w:r>
      <w:proofErr w:type="spellEnd"/>
      <w:r>
        <w:t xml:space="preserve"> PCR-GLOBEWB, LISFLOOD, MATSIRO, H08, </w:t>
      </w:r>
      <w:proofErr w:type="spellStart"/>
      <w:r>
        <w:rPr>
          <w:rFonts w:ascii="Times New Roman" w:eastAsia="Times New Roman" w:hAnsi="Times New Roman"/>
          <w:color w:val="000000"/>
          <w:szCs w:val="20"/>
        </w:rPr>
        <w:t>L</w:t>
      </w:r>
      <w:r>
        <w:t>PJmL</w:t>
      </w:r>
      <w:proofErr w:type="spellEnd"/>
      <w:r>
        <w:t>) and with the expertise from modelers at WAT (Yoshi, Yusuke, Peter, Taher, Amandine, Michelle, Ted ..)</w:t>
      </w:r>
    </w:p>
    <w:p w14:paraId="210AF762" w14:textId="075CDD76" w:rsidR="00657866" w:rsidRDefault="00657866" w:rsidP="00D976E7">
      <w:pPr>
        <w:pStyle w:val="ListParagraph"/>
        <w:numPr>
          <w:ilvl w:val="0"/>
          <w:numId w:val="4"/>
        </w:numPr>
        <w:spacing w:after="0" w:line="300" w:lineRule="exact"/>
      </w:pPr>
      <w:r>
        <w:t>Advantage of having a “own” model at IIASA with we can fit to our needs.</w:t>
      </w:r>
    </w:p>
    <w:p w14:paraId="3FC51900" w14:textId="0CE9F7BC" w:rsidR="00657866" w:rsidRDefault="00657866" w:rsidP="00D976E7">
      <w:pPr>
        <w:pStyle w:val="ListParagraph"/>
        <w:numPr>
          <w:ilvl w:val="0"/>
          <w:numId w:val="4"/>
        </w:numPr>
        <w:spacing w:after="0" w:line="300" w:lineRule="exact"/>
        <w:rPr>
          <w:ins w:id="32" w:author="Yoshihide Wada" w:date="2016-02-15T20:37:00Z"/>
          <w:rFonts w:hint="eastAsia"/>
        </w:rPr>
      </w:pPr>
      <w:r>
        <w:t>Advantage of a community model approach (community driven, modular, which different extension for different users)</w:t>
      </w:r>
    </w:p>
    <w:p w14:paraId="3D8AA39E" w14:textId="185D7254" w:rsidR="00F7307B" w:rsidRDefault="00F7307B" w:rsidP="00D976E7">
      <w:pPr>
        <w:pStyle w:val="ListParagraph"/>
        <w:numPr>
          <w:ilvl w:val="0"/>
          <w:numId w:val="4"/>
        </w:numPr>
        <w:spacing w:after="0" w:line="300" w:lineRule="exact"/>
      </w:pPr>
      <w:ins w:id="33" w:author="Yoshihide Wada" w:date="2016-02-15T20:37:00Z">
        <w:r>
          <w:rPr>
            <w:rFonts w:hint="eastAsia"/>
            <w:lang w:eastAsia="ja-JP"/>
          </w:rPr>
          <w:t>Open source</w:t>
        </w:r>
      </w:ins>
      <w:ins w:id="34" w:author="Yoshihide Wada" w:date="2016-02-15T20:38:00Z">
        <w:r>
          <w:rPr>
            <w:rFonts w:hint="eastAsia"/>
            <w:lang w:eastAsia="ja-JP"/>
          </w:rPr>
          <w:t xml:space="preserve"> </w:t>
        </w:r>
        <w:r w:rsidR="006B5E06">
          <w:rPr>
            <w:rFonts w:hint="eastAsia"/>
            <w:lang w:eastAsia="ja-JP"/>
          </w:rPr>
          <w:t>for other users</w:t>
        </w:r>
      </w:ins>
    </w:p>
    <w:p w14:paraId="57C7C53C" w14:textId="77777777" w:rsidR="00D4174D" w:rsidRDefault="00D4174D" w:rsidP="00657866"/>
    <w:p w14:paraId="1B54429C" w14:textId="77777777" w:rsidR="00D976E7" w:rsidRDefault="00D976E7" w:rsidP="00657866"/>
    <w:p w14:paraId="0A8C126C" w14:textId="77777777" w:rsidR="00D976E7" w:rsidRDefault="00D976E7" w:rsidP="00657866"/>
    <w:p w14:paraId="2B947DB1" w14:textId="3AAB721B" w:rsidR="00657866" w:rsidRPr="00D976E7" w:rsidRDefault="00657866" w:rsidP="008A5DA7">
      <w:pPr>
        <w:spacing w:after="0" w:line="300" w:lineRule="exact"/>
        <w:rPr>
          <w:b/>
        </w:rPr>
      </w:pPr>
      <w:r w:rsidRPr="00D976E7">
        <w:rPr>
          <w:b/>
        </w:rPr>
        <w:t>Main goal is to have a</w:t>
      </w:r>
      <w:r w:rsidR="00D976E7">
        <w:rPr>
          <w:b/>
        </w:rPr>
        <w:t>:</w:t>
      </w:r>
    </w:p>
    <w:p w14:paraId="699C5FDC" w14:textId="5E454A7A" w:rsidR="00657866" w:rsidRPr="00D4174D" w:rsidRDefault="00D4174D" w:rsidP="008A5DA7">
      <w:pPr>
        <w:spacing w:after="0" w:line="300" w:lineRule="exact"/>
      </w:pPr>
      <w:r w:rsidRPr="00D4174D">
        <w:rPr>
          <w:b/>
        </w:rPr>
        <w:t>F</w:t>
      </w:r>
      <w:r w:rsidR="00657866" w:rsidRPr="00D4174D">
        <w:rPr>
          <w:b/>
        </w:rPr>
        <w:t>lexible</w:t>
      </w:r>
      <w:r w:rsidR="00657866" w:rsidRPr="00D4174D">
        <w:t xml:space="preserve"> (different resolution, different processes </w:t>
      </w:r>
      <w:r w:rsidRPr="00D4174D">
        <w:t>for different needs</w:t>
      </w:r>
      <w:r>
        <w:t xml:space="preserve">, links to other models </w:t>
      </w:r>
      <w:r w:rsidRPr="00D4174D">
        <w:t>)</w:t>
      </w:r>
    </w:p>
    <w:p w14:paraId="06D1A185" w14:textId="25F97608" w:rsidR="00657866" w:rsidRDefault="00D4174D" w:rsidP="008A5DA7">
      <w:pPr>
        <w:spacing w:after="0" w:line="300" w:lineRule="exact"/>
      </w:pPr>
      <w:r w:rsidRPr="00D4174D">
        <w:rPr>
          <w:b/>
        </w:rPr>
        <w:t>A</w:t>
      </w:r>
      <w:r w:rsidR="00657866" w:rsidRPr="00D4174D">
        <w:rPr>
          <w:b/>
        </w:rPr>
        <w:t>djustable</w:t>
      </w:r>
      <w:r w:rsidRPr="00D4174D">
        <w:t xml:space="preserve"> (Tailor a model to the needs at IIASA i.e. collaboration with other programs/models, including solutions and option as part of the model (i.e. environmental flow, groundwater</w:t>
      </w:r>
      <w:ins w:id="35" w:author="Yoshihide Wada" w:date="2016-02-15T20:39:00Z">
        <w:r w:rsidR="006B5E06">
          <w:rPr>
            <w:rFonts w:hint="eastAsia"/>
            <w:lang w:eastAsia="ja-JP"/>
          </w:rPr>
          <w:t>, hydro-economics, crop modeling</w:t>
        </w:r>
      </w:ins>
      <w:r w:rsidRPr="00D4174D">
        <w:t>)</w:t>
      </w:r>
      <w:r w:rsidR="00657866" w:rsidRPr="00D4174D">
        <w:t xml:space="preserve"> </w:t>
      </w:r>
    </w:p>
    <w:p w14:paraId="0020541F" w14:textId="3C1E7F91" w:rsidR="00D4174D" w:rsidRPr="00D4174D" w:rsidRDefault="00D4174D" w:rsidP="008A5DA7">
      <w:pPr>
        <w:spacing w:after="0" w:line="300" w:lineRule="exact"/>
      </w:pPr>
      <w:r w:rsidRPr="00D4174D">
        <w:rPr>
          <w:b/>
        </w:rPr>
        <w:t>Agent based</w:t>
      </w:r>
      <w:r>
        <w:rPr>
          <w:b/>
        </w:rPr>
        <w:t xml:space="preserve">: </w:t>
      </w:r>
      <w:r>
        <w:t>to be able to incorporate the stakeholders options</w:t>
      </w:r>
    </w:p>
    <w:p w14:paraId="5273A615" w14:textId="3AC7DE3E" w:rsidR="00D4174D" w:rsidRPr="006D5B0A" w:rsidRDefault="00D4174D" w:rsidP="008A5DA7">
      <w:pPr>
        <w:spacing w:after="0" w:line="300" w:lineRule="exact"/>
      </w:pPr>
      <w:r w:rsidRPr="00D4174D">
        <w:rPr>
          <w:b/>
        </w:rPr>
        <w:t>Sensitive</w:t>
      </w:r>
      <w:r>
        <w:t xml:space="preserve">:  </w:t>
      </w:r>
      <w:commentRangeStart w:id="36"/>
      <w:r>
        <w:t>(</w:t>
      </w:r>
      <w:r w:rsidRPr="006D5B0A">
        <w:t xml:space="preserve">The model must be sensitive enough to evaluate different options i.e. change </w:t>
      </w:r>
      <w:r>
        <w:t>partly the land use of a grid cell</w:t>
      </w:r>
      <w:r w:rsidRPr="006D5B0A">
        <w:t xml:space="preserve"> must be reflected in </w:t>
      </w:r>
      <w:r>
        <w:t>the output, calculating vulnerability)</w:t>
      </w:r>
      <w:commentRangeEnd w:id="36"/>
      <w:r w:rsidR="006B5E06">
        <w:rPr>
          <w:rStyle w:val="CommentReference"/>
          <w:rFonts w:ascii="Times New Roman" w:eastAsia="Times New Roman" w:hAnsi="Times New Roman" w:cs="Times New Roman"/>
          <w:lang w:val="x-none" w:eastAsia="x-none"/>
        </w:rPr>
        <w:commentReference w:id="36"/>
      </w:r>
    </w:p>
    <w:p w14:paraId="26DEF103" w14:textId="140EDAED" w:rsidR="00D4174D" w:rsidRDefault="00D4174D" w:rsidP="008A5DA7">
      <w:pPr>
        <w:spacing w:after="0" w:line="300" w:lineRule="exact"/>
      </w:pPr>
      <w:r w:rsidRPr="00D4174D">
        <w:rPr>
          <w:b/>
        </w:rPr>
        <w:t>Comparable</w:t>
      </w:r>
      <w:r>
        <w:t xml:space="preserve"> (</w:t>
      </w:r>
      <w:proofErr w:type="spellStart"/>
      <w:r>
        <w:t>i.e</w:t>
      </w:r>
      <w:proofErr w:type="spellEnd"/>
      <w:r>
        <w:t xml:space="preserve"> k</w:t>
      </w:r>
      <w:r w:rsidRPr="006D5B0A">
        <w:t xml:space="preserve">eeping the strong linkage to ISI-MIP for </w:t>
      </w:r>
      <w:r>
        <w:t xml:space="preserve">multi-model approaches, for </w:t>
      </w:r>
      <w:r w:rsidRPr="006D5B0A">
        <w:t>model comparison</w:t>
      </w:r>
      <w:r>
        <w:t>)</w:t>
      </w:r>
    </w:p>
    <w:p w14:paraId="18F165AE" w14:textId="23470DE7" w:rsidR="00D4174D" w:rsidRPr="00D4174D" w:rsidRDefault="00D4174D" w:rsidP="008A5DA7">
      <w:pPr>
        <w:spacing w:after="0" w:line="300" w:lineRule="exact"/>
      </w:pPr>
      <w:r w:rsidRPr="00D4174D">
        <w:rPr>
          <w:b/>
        </w:rPr>
        <w:t>Modular</w:t>
      </w:r>
      <w:r>
        <w:t xml:space="preserve"> (to have the choice of using different approaches, different links to different models i.e. hydro-economics, agricultural model)</w:t>
      </w:r>
    </w:p>
    <w:p w14:paraId="033CE112" w14:textId="77777777" w:rsidR="00B70AC4" w:rsidRDefault="00B70AC4" w:rsidP="00657866">
      <w:pPr>
        <w:rPr>
          <w:rFonts w:ascii="Times New Roman" w:eastAsia="Times New Roman" w:hAnsi="Times New Roman"/>
          <w:color w:val="000000"/>
          <w:szCs w:val="20"/>
        </w:rPr>
      </w:pPr>
    </w:p>
    <w:p w14:paraId="519326D6" w14:textId="5131AFBE" w:rsidR="00B70AC4" w:rsidRPr="006B5E06" w:rsidRDefault="00B70AC4" w:rsidP="00657866">
      <w:pPr>
        <w:rPr>
          <w:rFonts w:ascii="Times New Roman" w:hAnsi="Times New Roman" w:hint="eastAsia"/>
          <w:color w:val="000000"/>
          <w:szCs w:val="20"/>
          <w:lang w:eastAsia="ja-JP"/>
          <w:rPrChange w:id="37" w:author="Yoshihide Wada" w:date="2016-02-15T20:41:00Z">
            <w:rPr>
              <w:rFonts w:ascii="Times New Roman" w:eastAsia="Times New Roman" w:hAnsi="Times New Roman"/>
              <w:color w:val="000000"/>
              <w:szCs w:val="20"/>
            </w:rPr>
          </w:rPrChange>
        </w:rPr>
      </w:pPr>
      <w:r>
        <w:rPr>
          <w:rFonts w:ascii="Times New Roman" w:eastAsia="Times New Roman" w:hAnsi="Times New Roman"/>
          <w:color w:val="000000"/>
          <w:szCs w:val="20"/>
        </w:rPr>
        <w:t>At the same time</w:t>
      </w:r>
      <w:ins w:id="38" w:author="Yoshihide Wada" w:date="2016-02-15T20:41:00Z">
        <w:r w:rsidR="006B5E06">
          <w:rPr>
            <w:rFonts w:ascii="Times New Roman" w:hAnsi="Times New Roman" w:hint="eastAsia"/>
            <w:color w:val="000000"/>
            <w:szCs w:val="20"/>
            <w:lang w:eastAsia="ja-JP"/>
          </w:rPr>
          <w:t xml:space="preserve"> we keep our basic </w:t>
        </w:r>
      </w:ins>
      <w:del w:id="39" w:author="Yoshihide Wada" w:date="2016-02-15T20:41:00Z">
        <w:r w:rsidDel="006B5E06">
          <w:rPr>
            <w:rFonts w:ascii="Times New Roman" w:eastAsia="Times New Roman" w:hAnsi="Times New Roman"/>
            <w:color w:val="000000"/>
            <w:szCs w:val="20"/>
          </w:rPr>
          <w:delText xml:space="preserve"> keeping our links, </w:delText>
        </w:r>
      </w:del>
      <w:r>
        <w:rPr>
          <w:rFonts w:ascii="Times New Roman" w:eastAsia="Times New Roman" w:hAnsi="Times New Roman"/>
          <w:color w:val="000000"/>
          <w:szCs w:val="20"/>
        </w:rPr>
        <w:t>work</w:t>
      </w:r>
      <w:ins w:id="40" w:author="Yoshihide Wada" w:date="2016-02-15T20:41:00Z">
        <w:r w:rsidR="006B5E06">
          <w:rPr>
            <w:rFonts w:ascii="Times New Roman" w:hAnsi="Times New Roman" w:hint="eastAsia"/>
            <w:color w:val="000000"/>
            <w:szCs w:val="20"/>
            <w:lang w:eastAsia="ja-JP"/>
          </w:rPr>
          <w:t>ing framework</w:t>
        </w:r>
      </w:ins>
      <w:del w:id="41" w:author="Yoshihide Wada" w:date="2016-02-15T20:41:00Z">
        <w:r w:rsidDel="006B5E06">
          <w:rPr>
            <w:rFonts w:ascii="Times New Roman" w:eastAsia="Times New Roman" w:hAnsi="Times New Roman"/>
            <w:color w:val="000000"/>
            <w:szCs w:val="20"/>
          </w:rPr>
          <w:delText xml:space="preserve"> groups</w:delText>
        </w:r>
      </w:del>
      <w:r>
        <w:rPr>
          <w:rFonts w:ascii="Times New Roman" w:eastAsia="Times New Roman" w:hAnsi="Times New Roman"/>
          <w:color w:val="000000"/>
          <w:szCs w:val="20"/>
        </w:rPr>
        <w:t xml:space="preserve"> within the multi-model group (WaterGAP, PCR</w:t>
      </w:r>
      <w:ins w:id="42" w:author="Yoshihide Wada" w:date="2016-02-15T20:40:00Z">
        <w:r w:rsidR="006B5E06">
          <w:rPr>
            <w:rFonts w:ascii="Times New Roman" w:hAnsi="Times New Roman" w:hint="eastAsia"/>
            <w:color w:val="000000"/>
            <w:szCs w:val="20"/>
            <w:lang w:eastAsia="ja-JP"/>
          </w:rPr>
          <w:t>-</w:t>
        </w:r>
      </w:ins>
      <w:r>
        <w:rPr>
          <w:rFonts w:ascii="Times New Roman" w:eastAsia="Times New Roman" w:hAnsi="Times New Roman"/>
          <w:color w:val="000000"/>
          <w:szCs w:val="20"/>
        </w:rPr>
        <w:t>GLOB, H08, ISI-MIP)</w:t>
      </w:r>
      <w:ins w:id="43" w:author="Yoshihide Wada" w:date="2016-02-15T20:41:00Z">
        <w:r w:rsidR="006B5E06">
          <w:rPr>
            <w:rFonts w:ascii="Times New Roman" w:hAnsi="Times New Roman" w:hint="eastAsia"/>
            <w:color w:val="000000"/>
            <w:szCs w:val="20"/>
            <w:lang w:eastAsia="ja-JP"/>
          </w:rPr>
          <w:t xml:space="preserve"> in order to produce an </w:t>
        </w:r>
        <w:r w:rsidR="006B5E06">
          <w:rPr>
            <w:rFonts w:ascii="Times New Roman" w:hAnsi="Times New Roman"/>
            <w:color w:val="000000"/>
            <w:szCs w:val="20"/>
            <w:lang w:eastAsia="ja-JP"/>
          </w:rPr>
          <w:t>ensemble</w:t>
        </w:r>
        <w:r w:rsidR="006B5E06">
          <w:rPr>
            <w:rFonts w:ascii="Times New Roman" w:hAnsi="Times New Roman" w:hint="eastAsia"/>
            <w:color w:val="000000"/>
            <w:szCs w:val="20"/>
            <w:lang w:eastAsia="ja-JP"/>
          </w:rPr>
          <w:t xml:space="preserve"> run and associated uncertainty in the model estimates.</w:t>
        </w:r>
      </w:ins>
      <w:ins w:id="44" w:author="Yoshihide Wada" w:date="2016-02-15T20:42:00Z">
        <w:r w:rsidR="006B5E06">
          <w:rPr>
            <w:rFonts w:ascii="Times New Roman" w:hAnsi="Times New Roman" w:hint="eastAsia"/>
            <w:color w:val="000000"/>
            <w:szCs w:val="20"/>
            <w:lang w:eastAsia="ja-JP"/>
          </w:rPr>
          <w:t xml:space="preserve"> It is also important to keep the diversity of different approaches. We don</w:t>
        </w:r>
        <w:r w:rsidR="006B5E06">
          <w:rPr>
            <w:rFonts w:ascii="Times New Roman" w:hAnsi="Times New Roman"/>
            <w:color w:val="000000"/>
            <w:szCs w:val="20"/>
            <w:lang w:eastAsia="ja-JP"/>
          </w:rPr>
          <w:t>’</w:t>
        </w:r>
        <w:r w:rsidR="006B5E06">
          <w:rPr>
            <w:rFonts w:ascii="Times New Roman" w:hAnsi="Times New Roman" w:hint="eastAsia"/>
            <w:color w:val="000000"/>
            <w:szCs w:val="20"/>
            <w:lang w:eastAsia="ja-JP"/>
          </w:rPr>
          <w:t>t want to make the same model for all.</w:t>
        </w:r>
      </w:ins>
    </w:p>
    <w:p w14:paraId="4E6A5D3C" w14:textId="77777777" w:rsidR="00657866" w:rsidRDefault="00657866" w:rsidP="009666F5">
      <w:pPr>
        <w:rPr>
          <w:rFonts w:ascii="Times New Roman" w:eastAsia="Times New Roman" w:hAnsi="Times New Roman"/>
          <w:color w:val="000000"/>
          <w:szCs w:val="20"/>
        </w:rPr>
      </w:pPr>
    </w:p>
    <w:p w14:paraId="2571F346" w14:textId="1B8EF023" w:rsidR="00B70AC4" w:rsidRDefault="00B70AC4" w:rsidP="00D976E7">
      <w:pPr>
        <w:spacing w:after="0" w:line="300" w:lineRule="exact"/>
        <w:rPr>
          <w:rFonts w:ascii="Times New Roman" w:eastAsia="Times New Roman" w:hAnsi="Times New Roman"/>
          <w:b/>
          <w:color w:val="000000"/>
          <w:szCs w:val="20"/>
        </w:rPr>
      </w:pPr>
      <w:r w:rsidRPr="00B70AC4">
        <w:rPr>
          <w:rFonts w:ascii="Times New Roman" w:eastAsia="Times New Roman" w:hAnsi="Times New Roman"/>
          <w:b/>
          <w:color w:val="000000"/>
          <w:szCs w:val="20"/>
        </w:rPr>
        <w:t>What we need:</w:t>
      </w:r>
    </w:p>
    <w:p w14:paraId="28DAB45C" w14:textId="6F35B9D1" w:rsidR="00B70AC4" w:rsidRPr="001C7861" w:rsidRDefault="00B70AC4"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Staff:</w:t>
      </w:r>
    </w:p>
    <w:p w14:paraId="3DEAAE83" w14:textId="3F866537" w:rsidR="00B70AC4" w:rsidRDefault="00B70AC4"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 xml:space="preserve">At the moment: </w:t>
      </w:r>
      <w:r w:rsidRPr="00B70AC4">
        <w:rPr>
          <w:rFonts w:ascii="Times New Roman" w:eastAsia="Times New Roman" w:hAnsi="Times New Roman"/>
          <w:b/>
          <w:color w:val="000000"/>
          <w:szCs w:val="20"/>
        </w:rPr>
        <w:t>Yusuke, Guenther</w:t>
      </w:r>
      <w:r>
        <w:rPr>
          <w:rFonts w:ascii="Times New Roman" w:eastAsia="Times New Roman" w:hAnsi="Times New Roman"/>
          <w:color w:val="000000"/>
          <w:szCs w:val="20"/>
        </w:rPr>
        <w:t xml:space="preserve">, Sylvia, </w:t>
      </w:r>
      <w:r w:rsidRPr="00B70AC4">
        <w:rPr>
          <w:rFonts w:ascii="Times New Roman" w:eastAsia="Times New Roman" w:hAnsi="Times New Roman"/>
          <w:b/>
          <w:color w:val="000000"/>
          <w:szCs w:val="20"/>
        </w:rPr>
        <w:t>Taher, Peter</w:t>
      </w:r>
      <w:r>
        <w:rPr>
          <w:rFonts w:ascii="Times New Roman" w:eastAsia="Times New Roman" w:hAnsi="Times New Roman"/>
          <w:color w:val="000000"/>
          <w:szCs w:val="20"/>
        </w:rPr>
        <w:t xml:space="preserve">, Luzma, Simon (from May), </w:t>
      </w:r>
      <w:r w:rsidRPr="00B70AC4">
        <w:rPr>
          <w:rFonts w:ascii="Times New Roman" w:eastAsia="Times New Roman" w:hAnsi="Times New Roman"/>
          <w:b/>
          <w:color w:val="000000"/>
          <w:szCs w:val="20"/>
        </w:rPr>
        <w:t>Yoshi</w:t>
      </w:r>
      <w:r>
        <w:rPr>
          <w:rFonts w:ascii="Times New Roman" w:eastAsia="Times New Roman" w:hAnsi="Times New Roman"/>
          <w:color w:val="000000"/>
          <w:szCs w:val="20"/>
        </w:rPr>
        <w:t xml:space="preserve"> (3 month 2016, 2017) (modelers in bold)</w:t>
      </w:r>
    </w:p>
    <w:p w14:paraId="21E5D230" w14:textId="21ADCD3C" w:rsidR="00B70AC4" w:rsidRPr="001C7861" w:rsidRDefault="00B70AC4" w:rsidP="00D976E7">
      <w:pPr>
        <w:spacing w:after="0" w:line="300" w:lineRule="exact"/>
        <w:rPr>
          <w:rFonts w:ascii="Times New Roman" w:eastAsia="Times New Roman" w:hAnsi="Times New Roman"/>
          <w:szCs w:val="20"/>
        </w:rPr>
      </w:pPr>
      <w:r w:rsidRPr="001C7861">
        <w:rPr>
          <w:rFonts w:ascii="Times New Roman" w:eastAsia="Times New Roman" w:hAnsi="Times New Roman"/>
          <w:szCs w:val="20"/>
        </w:rPr>
        <w:t>1 more modeler</w:t>
      </w:r>
      <w:r w:rsidR="00D976E7">
        <w:rPr>
          <w:rFonts w:ascii="Times New Roman" w:eastAsia="Times New Roman" w:hAnsi="Times New Roman"/>
          <w:szCs w:val="20"/>
        </w:rPr>
        <w:t xml:space="preserve">  </w:t>
      </w:r>
      <w:r w:rsidR="00D976E7" w:rsidRPr="00D976E7">
        <w:rPr>
          <w:rFonts w:ascii="Times New Roman" w:eastAsia="Times New Roman" w:hAnsi="Times New Roman"/>
          <w:color w:val="FF0000"/>
          <w:szCs w:val="20"/>
        </w:rPr>
        <w:t>50,000 x 3 years = 150,000</w:t>
      </w:r>
    </w:p>
    <w:p w14:paraId="5F4DAD5A" w14:textId="42004796" w:rsidR="00B70AC4" w:rsidRPr="001C7861" w:rsidRDefault="00B70AC4" w:rsidP="00D976E7">
      <w:pPr>
        <w:spacing w:after="0" w:line="300" w:lineRule="exact"/>
        <w:rPr>
          <w:rFonts w:ascii="Times New Roman" w:eastAsia="Times New Roman" w:hAnsi="Times New Roman"/>
          <w:sz w:val="20"/>
          <w:szCs w:val="20"/>
        </w:rPr>
      </w:pPr>
      <w:r w:rsidRPr="001C7861">
        <w:rPr>
          <w:rFonts w:ascii="Times New Roman" w:eastAsia="Times New Roman" w:hAnsi="Times New Roman"/>
          <w:szCs w:val="20"/>
        </w:rPr>
        <w:t xml:space="preserve">1 or 1 1/2 for stakeholder relation (1 from Indus/ Zambezi catchment) for organizing meetings, conferences, water related issues (1/2 for </w:t>
      </w:r>
      <w:r w:rsidRPr="001C7861">
        <w:rPr>
          <w:rFonts w:ascii="Times New Roman" w:eastAsia="Times New Roman" w:hAnsi="Times New Roman"/>
          <w:sz w:val="20"/>
          <w:szCs w:val="20"/>
        </w:rPr>
        <w:t>Quantitative water projection i.e. Assumptions for technological change under each SSP. Assumption on solution/option based on countries capacities)</w:t>
      </w:r>
    </w:p>
    <w:p w14:paraId="293BC2BA" w14:textId="4FA3B041" w:rsidR="00B70AC4" w:rsidRDefault="008A5DA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FF0000"/>
          <w:szCs w:val="20"/>
        </w:rPr>
        <w:t>1 1/2 * 50</w:t>
      </w:r>
      <w:r w:rsidR="00D976E7" w:rsidRPr="00D976E7">
        <w:rPr>
          <w:rFonts w:ascii="Times New Roman" w:eastAsia="Times New Roman" w:hAnsi="Times New Roman"/>
          <w:color w:val="FF0000"/>
          <w:szCs w:val="20"/>
        </w:rPr>
        <w:t xml:space="preserve">,000 x 3 years = </w:t>
      </w:r>
      <w:r w:rsidR="00D976E7">
        <w:rPr>
          <w:rFonts w:ascii="Times New Roman" w:eastAsia="Times New Roman" w:hAnsi="Times New Roman"/>
          <w:color w:val="FF0000"/>
          <w:szCs w:val="20"/>
        </w:rPr>
        <w:t>225</w:t>
      </w:r>
      <w:r w:rsidR="00D976E7" w:rsidRPr="00D976E7">
        <w:rPr>
          <w:rFonts w:ascii="Times New Roman" w:eastAsia="Times New Roman" w:hAnsi="Times New Roman"/>
          <w:color w:val="FF0000"/>
          <w:szCs w:val="20"/>
        </w:rPr>
        <w:t>,000</w:t>
      </w:r>
      <w:r>
        <w:rPr>
          <w:rFonts w:ascii="Times New Roman" w:eastAsia="Times New Roman" w:hAnsi="Times New Roman"/>
          <w:color w:val="FF0000"/>
          <w:szCs w:val="20"/>
        </w:rPr>
        <w:t xml:space="preserve"> (might be more expensive for an experienced one)</w:t>
      </w:r>
    </w:p>
    <w:p w14:paraId="26312280" w14:textId="54BD7641" w:rsidR="001C7861" w:rsidRDefault="001C7861" w:rsidP="00D976E7">
      <w:pPr>
        <w:spacing w:after="0" w:line="300" w:lineRule="exact"/>
        <w:rPr>
          <w:rFonts w:ascii="Times New Roman" w:eastAsia="Times New Roman" w:hAnsi="Times New Roman"/>
          <w:color w:val="000000"/>
          <w:szCs w:val="20"/>
        </w:rPr>
      </w:pPr>
      <w:commentRangeStart w:id="45"/>
      <w:r>
        <w:rPr>
          <w:rFonts w:ascii="Times New Roman" w:eastAsia="Times New Roman" w:hAnsi="Times New Roman"/>
          <w:color w:val="000000"/>
          <w:szCs w:val="20"/>
        </w:rPr>
        <w:t>1 for GIS work (</w:t>
      </w:r>
      <w:proofErr w:type="spellStart"/>
      <w:r>
        <w:rPr>
          <w:rFonts w:ascii="Times New Roman" w:eastAsia="Times New Roman" w:hAnsi="Times New Roman"/>
          <w:color w:val="000000"/>
          <w:szCs w:val="20"/>
        </w:rPr>
        <w:t>non Post</w:t>
      </w:r>
      <w:proofErr w:type="spellEnd"/>
      <w:r>
        <w:rPr>
          <w:rFonts w:ascii="Times New Roman" w:eastAsia="Times New Roman" w:hAnsi="Times New Roman"/>
          <w:color w:val="000000"/>
          <w:szCs w:val="20"/>
        </w:rPr>
        <w:t xml:space="preserve"> doc) </w:t>
      </w:r>
      <w:proofErr w:type="spellStart"/>
      <w:r>
        <w:rPr>
          <w:rFonts w:ascii="Times New Roman" w:eastAsia="Times New Roman" w:hAnsi="Times New Roman"/>
          <w:color w:val="000000"/>
          <w:szCs w:val="20"/>
        </w:rPr>
        <w:t>Ysohi</w:t>
      </w:r>
      <w:proofErr w:type="spellEnd"/>
      <w:r>
        <w:rPr>
          <w:rFonts w:ascii="Times New Roman" w:eastAsia="Times New Roman" w:hAnsi="Times New Roman"/>
          <w:color w:val="000000"/>
          <w:szCs w:val="20"/>
        </w:rPr>
        <w:t xml:space="preserve"> think of a shared person, but I think 1 for WAT would be good (I do not have good experience in sharing people)</w:t>
      </w:r>
      <w:commentRangeEnd w:id="45"/>
      <w:r w:rsidR="006B5E06">
        <w:rPr>
          <w:rStyle w:val="CommentReference"/>
          <w:rFonts w:ascii="Times New Roman" w:eastAsia="Times New Roman" w:hAnsi="Times New Roman" w:cs="Times New Roman"/>
          <w:lang w:val="x-none" w:eastAsia="x-none"/>
        </w:rPr>
        <w:commentReference w:id="45"/>
      </w:r>
    </w:p>
    <w:p w14:paraId="0C818939" w14:textId="325BAA76"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FF0000"/>
          <w:szCs w:val="20"/>
        </w:rPr>
        <w:t>40</w:t>
      </w:r>
      <w:r w:rsidRPr="00D976E7">
        <w:rPr>
          <w:rFonts w:ascii="Times New Roman" w:eastAsia="Times New Roman" w:hAnsi="Times New Roman"/>
          <w:color w:val="FF0000"/>
          <w:szCs w:val="20"/>
        </w:rPr>
        <w:t xml:space="preserve">,000 x 3 years = </w:t>
      </w:r>
      <w:r>
        <w:rPr>
          <w:rFonts w:ascii="Times New Roman" w:eastAsia="Times New Roman" w:hAnsi="Times New Roman"/>
          <w:color w:val="FF0000"/>
          <w:szCs w:val="20"/>
        </w:rPr>
        <w:t>120</w:t>
      </w:r>
      <w:r w:rsidRPr="00D976E7">
        <w:rPr>
          <w:rFonts w:ascii="Times New Roman" w:eastAsia="Times New Roman" w:hAnsi="Times New Roman"/>
          <w:color w:val="FF0000"/>
          <w:szCs w:val="20"/>
        </w:rPr>
        <w:t>,000</w:t>
      </w:r>
    </w:p>
    <w:p w14:paraId="7D6D63CB" w14:textId="77777777" w:rsidR="00D976E7" w:rsidRDefault="00D976E7" w:rsidP="00D976E7">
      <w:pPr>
        <w:spacing w:after="0" w:line="300" w:lineRule="exact"/>
        <w:rPr>
          <w:rFonts w:ascii="Times New Roman" w:eastAsia="Times New Roman" w:hAnsi="Times New Roman"/>
          <w:color w:val="000000"/>
          <w:szCs w:val="20"/>
        </w:rPr>
      </w:pPr>
    </w:p>
    <w:p w14:paraId="41535EF9" w14:textId="079C8DF1" w:rsidR="00B70AC4"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w:t>
      </w:r>
      <w:r w:rsidR="00D976E7">
        <w:rPr>
          <w:rFonts w:ascii="Times New Roman" w:eastAsia="Times New Roman" w:hAnsi="Times New Roman"/>
          <w:color w:val="000000"/>
          <w:szCs w:val="20"/>
        </w:rPr>
        <w:t xml:space="preserve">I </w:t>
      </w:r>
      <w:r w:rsidR="00B70AC4">
        <w:rPr>
          <w:rFonts w:ascii="Times New Roman" w:eastAsia="Times New Roman" w:hAnsi="Times New Roman"/>
          <w:color w:val="000000"/>
          <w:szCs w:val="20"/>
        </w:rPr>
        <w:t>have to ask Angelika what are the cost for a post doc ? 50,000 EUR</w:t>
      </w:r>
      <w:r>
        <w:rPr>
          <w:rFonts w:ascii="Times New Roman" w:eastAsia="Times New Roman" w:hAnsi="Times New Roman"/>
          <w:color w:val="000000"/>
          <w:szCs w:val="20"/>
        </w:rPr>
        <w:t>)</w:t>
      </w:r>
    </w:p>
    <w:p w14:paraId="3EC5242C" w14:textId="77777777" w:rsidR="001C7861" w:rsidRDefault="001C7861" w:rsidP="00D976E7">
      <w:pPr>
        <w:spacing w:after="0" w:line="300" w:lineRule="exact"/>
        <w:rPr>
          <w:rFonts w:ascii="Times New Roman" w:eastAsia="Times New Roman" w:hAnsi="Times New Roman"/>
          <w:b/>
          <w:color w:val="000000"/>
          <w:szCs w:val="20"/>
        </w:rPr>
      </w:pPr>
    </w:p>
    <w:p w14:paraId="2424B457" w14:textId="77777777" w:rsidR="001C7861" w:rsidRDefault="001C7861" w:rsidP="00D976E7">
      <w:pPr>
        <w:spacing w:after="0" w:line="300" w:lineRule="exact"/>
        <w:rPr>
          <w:rFonts w:ascii="Times New Roman" w:eastAsia="Times New Roman" w:hAnsi="Times New Roman"/>
          <w:b/>
          <w:color w:val="000000"/>
          <w:szCs w:val="20"/>
        </w:rPr>
      </w:pPr>
    </w:p>
    <w:p w14:paraId="1B70ED7D" w14:textId="14E8FE96" w:rsidR="001C7861" w:rsidRDefault="001C7861"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Equipment</w:t>
      </w:r>
      <w:r>
        <w:rPr>
          <w:rFonts w:ascii="Times New Roman" w:eastAsia="Times New Roman" w:hAnsi="Times New Roman"/>
          <w:b/>
          <w:color w:val="000000"/>
          <w:szCs w:val="20"/>
        </w:rPr>
        <w:t xml:space="preserve">: </w:t>
      </w:r>
    </w:p>
    <w:p w14:paraId="5911A4B8" w14:textId="5054C9A3" w:rsidR="001C7861" w:rsidRDefault="001C7861" w:rsidP="00D976E7">
      <w:pPr>
        <w:spacing w:after="0" w:line="300" w:lineRule="exact"/>
        <w:rPr>
          <w:rFonts w:ascii="Times New Roman" w:eastAsia="Times New Roman" w:hAnsi="Times New Roman"/>
          <w:color w:val="000000"/>
          <w:szCs w:val="20"/>
        </w:rPr>
      </w:pPr>
      <w:r w:rsidRPr="001C7861">
        <w:rPr>
          <w:rFonts w:ascii="Times New Roman" w:eastAsia="Times New Roman" w:hAnsi="Times New Roman"/>
          <w:color w:val="000000"/>
          <w:szCs w:val="20"/>
        </w:rPr>
        <w:t xml:space="preserve">A general IIASA effort has to be made for keeping </w:t>
      </w:r>
      <w:r>
        <w:rPr>
          <w:rFonts w:ascii="Times New Roman" w:eastAsia="Times New Roman" w:hAnsi="Times New Roman"/>
          <w:color w:val="000000"/>
          <w:szCs w:val="20"/>
        </w:rPr>
        <w:t>computational power up to date (or reaching)</w:t>
      </w:r>
    </w:p>
    <w:p w14:paraId="21F7024C" w14:textId="77777777" w:rsidR="0052590B"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 xml:space="preserve">But: </w:t>
      </w:r>
    </w:p>
    <w:p w14:paraId="6D053772" w14:textId="77777777" w:rsidR="0052590B" w:rsidRDefault="001C7861" w:rsidP="00D976E7">
      <w:pPr>
        <w:spacing w:after="0" w:line="300" w:lineRule="exact"/>
        <w:rPr>
          <w:rFonts w:ascii="Times New Roman" w:eastAsia="Times New Roman" w:hAnsi="Times New Roman"/>
          <w:color w:val="000000"/>
          <w:szCs w:val="20"/>
        </w:rPr>
      </w:pPr>
      <w:commentRangeStart w:id="46"/>
      <w:r>
        <w:rPr>
          <w:rFonts w:ascii="Times New Roman" w:eastAsia="Times New Roman" w:hAnsi="Times New Roman"/>
          <w:color w:val="000000"/>
          <w:szCs w:val="20"/>
        </w:rPr>
        <w:t xml:space="preserve">What do you think of </w:t>
      </w:r>
      <w:r w:rsidR="0052590B">
        <w:rPr>
          <w:rFonts w:ascii="Times New Roman" w:eastAsia="Times New Roman" w:hAnsi="Times New Roman"/>
          <w:color w:val="000000"/>
          <w:szCs w:val="20"/>
        </w:rPr>
        <w:t>?</w:t>
      </w:r>
    </w:p>
    <w:p w14:paraId="0D9CB83E" w14:textId="2F823DB3" w:rsidR="001C7861" w:rsidRDefault="001C7861"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3 big desktop (20-36 multi-core</w:t>
      </w:r>
      <w:r w:rsidR="0052590B">
        <w:rPr>
          <w:rFonts w:ascii="Times New Roman" w:eastAsia="Times New Roman" w:hAnsi="Times New Roman"/>
          <w:color w:val="000000"/>
          <w:szCs w:val="20"/>
        </w:rPr>
        <w:t xml:space="preserve"> windows machines)</w:t>
      </w:r>
      <w:r w:rsidR="00D976E7">
        <w:rPr>
          <w:rFonts w:ascii="Times New Roman" w:eastAsia="Times New Roman" w:hAnsi="Times New Roman"/>
          <w:color w:val="000000"/>
          <w:szCs w:val="20"/>
        </w:rPr>
        <w:tab/>
      </w:r>
      <w:r w:rsidR="00D976E7" w:rsidRPr="00D976E7">
        <w:rPr>
          <w:rFonts w:ascii="Times New Roman" w:eastAsia="Times New Roman" w:hAnsi="Times New Roman"/>
          <w:color w:val="FF0000"/>
          <w:szCs w:val="20"/>
        </w:rPr>
        <w:tab/>
        <w:t xml:space="preserve">  10,000</w:t>
      </w:r>
    </w:p>
    <w:p w14:paraId="3A11854F" w14:textId="51AFCB3C" w:rsidR="0052590B" w:rsidRDefault="0052590B"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lastRenderedPageBreak/>
        <w:t xml:space="preserve">30 TB ram </w:t>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Pr>
          <w:rFonts w:ascii="Times New Roman" w:eastAsia="Times New Roman" w:hAnsi="Times New Roman"/>
          <w:color w:val="000000"/>
          <w:szCs w:val="20"/>
        </w:rPr>
        <w:tab/>
      </w:r>
      <w:r w:rsidR="00D976E7" w:rsidRPr="00D976E7">
        <w:rPr>
          <w:rFonts w:ascii="Times New Roman" w:eastAsia="Times New Roman" w:hAnsi="Times New Roman"/>
          <w:color w:val="FF0000"/>
          <w:szCs w:val="20"/>
        </w:rPr>
        <w:tab/>
        <w:t>30,000</w:t>
      </w:r>
      <w:commentRangeEnd w:id="46"/>
      <w:r w:rsidR="006B5E06">
        <w:rPr>
          <w:rStyle w:val="CommentReference"/>
          <w:rFonts w:ascii="Times New Roman" w:eastAsia="Times New Roman" w:hAnsi="Times New Roman" w:cs="Times New Roman"/>
          <w:lang w:val="x-none" w:eastAsia="x-none"/>
        </w:rPr>
        <w:commentReference w:id="46"/>
      </w:r>
    </w:p>
    <w:p w14:paraId="0CD89CD4" w14:textId="77777777" w:rsidR="0052590B" w:rsidRPr="001C7861" w:rsidRDefault="0052590B" w:rsidP="00D976E7">
      <w:pPr>
        <w:spacing w:after="0" w:line="300" w:lineRule="exact"/>
        <w:rPr>
          <w:rFonts w:ascii="Times New Roman" w:eastAsia="Times New Roman" w:hAnsi="Times New Roman"/>
          <w:color w:val="000000"/>
          <w:szCs w:val="20"/>
        </w:rPr>
      </w:pPr>
    </w:p>
    <w:p w14:paraId="2F273158" w14:textId="77777777" w:rsidR="001C7861" w:rsidRPr="00D976E7" w:rsidRDefault="001C7861" w:rsidP="00D976E7">
      <w:pPr>
        <w:spacing w:after="0" w:line="300" w:lineRule="exact"/>
        <w:rPr>
          <w:rFonts w:ascii="Times New Roman" w:eastAsia="Times New Roman" w:hAnsi="Times New Roman"/>
          <w:b/>
          <w:color w:val="FF0000"/>
          <w:szCs w:val="20"/>
        </w:rPr>
      </w:pPr>
    </w:p>
    <w:p w14:paraId="5653905A" w14:textId="60C0A1F2" w:rsidR="001C7861" w:rsidRPr="001C7861" w:rsidRDefault="001C7861" w:rsidP="00D976E7">
      <w:pPr>
        <w:spacing w:after="0" w:line="300" w:lineRule="exact"/>
        <w:rPr>
          <w:rFonts w:ascii="Times New Roman" w:eastAsia="Times New Roman" w:hAnsi="Times New Roman"/>
          <w:b/>
          <w:color w:val="000000"/>
          <w:szCs w:val="20"/>
        </w:rPr>
      </w:pPr>
      <w:r w:rsidRPr="001C7861">
        <w:rPr>
          <w:rFonts w:ascii="Times New Roman" w:eastAsia="Times New Roman" w:hAnsi="Times New Roman"/>
          <w:b/>
          <w:color w:val="000000"/>
          <w:szCs w:val="20"/>
        </w:rPr>
        <w:t xml:space="preserve">Traveling: </w:t>
      </w:r>
    </w:p>
    <w:p w14:paraId="2C099184" w14:textId="77777777" w:rsidR="001C7861" w:rsidRDefault="001C7861" w:rsidP="00D976E7">
      <w:pPr>
        <w:pBdr>
          <w:bottom w:val="single" w:sz="6" w:space="1" w:color="auto"/>
        </w:pBdr>
        <w:spacing w:after="0" w:line="300" w:lineRule="exact"/>
        <w:rPr>
          <w:rFonts w:ascii="Times New Roman" w:eastAsia="Times New Roman" w:hAnsi="Times New Roman"/>
          <w:color w:val="000000"/>
          <w:szCs w:val="20"/>
        </w:rPr>
      </w:pPr>
    </w:p>
    <w:p w14:paraId="6798E88C" w14:textId="25F4BB3E"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Total</w:t>
      </w:r>
    </w:p>
    <w:p w14:paraId="5247C245" w14:textId="67258763" w:rsidR="00D976E7" w:rsidRDefault="00D976E7" w:rsidP="00D976E7">
      <w:pPr>
        <w:spacing w:after="0" w:line="300" w:lineRule="exact"/>
        <w:rPr>
          <w:rFonts w:ascii="Times New Roman" w:eastAsia="Times New Roman" w:hAnsi="Times New Roman"/>
          <w:color w:val="000000"/>
          <w:szCs w:val="20"/>
        </w:rPr>
      </w:pPr>
      <w:r>
        <w:rPr>
          <w:rFonts w:ascii="Times New Roman" w:eastAsia="Times New Roman" w:hAnsi="Times New Roman"/>
          <w:color w:val="000000"/>
          <w:szCs w:val="20"/>
        </w:rPr>
        <w:t>Total budget: 3,800,000 $  = 3,400,000 EUR</w:t>
      </w:r>
    </w:p>
    <w:p w14:paraId="0F7DC91C" w14:textId="77777777" w:rsidR="00D976E7" w:rsidRDefault="00D976E7" w:rsidP="00D976E7">
      <w:pPr>
        <w:spacing w:after="0" w:line="300" w:lineRule="exact"/>
        <w:rPr>
          <w:rFonts w:ascii="Times New Roman" w:eastAsia="Times New Roman" w:hAnsi="Times New Roman"/>
          <w:color w:val="000000"/>
          <w:szCs w:val="20"/>
        </w:rPr>
      </w:pPr>
    </w:p>
    <w:p w14:paraId="6014AB04" w14:textId="5E724365" w:rsidR="00D976E7" w:rsidRDefault="00D976E7" w:rsidP="00D976E7">
      <w:pPr>
        <w:spacing w:after="0" w:line="300" w:lineRule="exact"/>
        <w:rPr>
          <w:rFonts w:ascii="Times New Roman" w:eastAsia="Times New Roman" w:hAnsi="Times New Roman"/>
          <w:color w:val="000000"/>
          <w:szCs w:val="20"/>
        </w:rPr>
      </w:pPr>
      <w:r w:rsidRPr="00D976E7">
        <w:rPr>
          <w:rFonts w:ascii="Times New Roman" w:eastAsia="Times New Roman" w:hAnsi="Times New Roman"/>
          <w:color w:val="FF0000"/>
          <w:szCs w:val="20"/>
        </w:rPr>
        <w:t>Sum WAT:</w:t>
      </w:r>
      <w:r>
        <w:rPr>
          <w:rFonts w:ascii="Times New Roman" w:eastAsia="Times New Roman" w:hAnsi="Times New Roman"/>
          <w:color w:val="FF0000"/>
          <w:szCs w:val="20"/>
        </w:rPr>
        <w:t xml:space="preserve"> 535,000 EUR   = 16 % of total bu</w:t>
      </w:r>
      <w:r w:rsidR="008A5DA7">
        <w:rPr>
          <w:rFonts w:ascii="Times New Roman" w:eastAsia="Times New Roman" w:hAnsi="Times New Roman"/>
          <w:color w:val="FF0000"/>
          <w:szCs w:val="20"/>
        </w:rPr>
        <w:t>dget</w:t>
      </w:r>
    </w:p>
    <w:p w14:paraId="13F199B7" w14:textId="77777777" w:rsidR="00D976E7" w:rsidRDefault="00D976E7" w:rsidP="00D976E7">
      <w:pPr>
        <w:spacing w:after="0" w:line="300" w:lineRule="exact"/>
        <w:rPr>
          <w:rFonts w:ascii="Times New Roman" w:eastAsia="Times New Roman" w:hAnsi="Times New Roman"/>
          <w:color w:val="000000"/>
          <w:szCs w:val="20"/>
        </w:rPr>
      </w:pPr>
    </w:p>
    <w:p w14:paraId="08BD41CD" w14:textId="6E7FFACB" w:rsidR="00B70AC4" w:rsidRPr="001C7861" w:rsidRDefault="001C7861" w:rsidP="00D976E7">
      <w:pPr>
        <w:spacing w:after="0" w:line="300" w:lineRule="exact"/>
        <w:rPr>
          <w:rFonts w:ascii="Times New Roman" w:eastAsia="Times New Roman" w:hAnsi="Times New Roman"/>
          <w:b/>
        </w:rPr>
      </w:pPr>
      <w:r w:rsidRPr="001C7861">
        <w:rPr>
          <w:rFonts w:ascii="Times New Roman" w:eastAsia="Times New Roman" w:hAnsi="Times New Roman"/>
          <w:b/>
        </w:rPr>
        <w:t>In general cross program</w:t>
      </w:r>
    </w:p>
    <w:p w14:paraId="65666874" w14:textId="78116824" w:rsidR="001C7861" w:rsidRDefault="001C7861" w:rsidP="00D976E7">
      <w:pPr>
        <w:spacing w:after="0" w:line="300" w:lineRule="exact"/>
        <w:rPr>
          <w:rFonts w:ascii="Times New Roman" w:eastAsia="Times New Roman" w:hAnsi="Times New Roman"/>
        </w:rPr>
      </w:pPr>
      <w:r w:rsidRPr="001C7861">
        <w:rPr>
          <w:rFonts w:ascii="Times New Roman" w:eastAsia="Times New Roman" w:hAnsi="Times New Roman"/>
        </w:rPr>
        <w:t>2 people for cross-program web design, web application</w:t>
      </w:r>
      <w:r>
        <w:rPr>
          <w:rFonts w:ascii="Times New Roman" w:eastAsia="Times New Roman" w:hAnsi="Times New Roman"/>
        </w:rPr>
        <w:t xml:space="preserve"> </w:t>
      </w:r>
    </w:p>
    <w:p w14:paraId="217C3476" w14:textId="39F10B9A" w:rsidR="00D976E7" w:rsidRPr="001C7861" w:rsidRDefault="00D976E7" w:rsidP="00D976E7">
      <w:pPr>
        <w:spacing w:after="0" w:line="300" w:lineRule="exact"/>
        <w:rPr>
          <w:rFonts w:ascii="Times New Roman" w:eastAsia="Times New Roman" w:hAnsi="Times New Roman"/>
        </w:rPr>
      </w:pPr>
      <w:r>
        <w:rPr>
          <w:rFonts w:ascii="Times New Roman" w:eastAsia="Times New Roman" w:hAnsi="Times New Roman"/>
          <w:color w:val="FF0000"/>
          <w:szCs w:val="20"/>
        </w:rPr>
        <w:t>2 * 4</w:t>
      </w:r>
      <w:r w:rsidRPr="00D976E7">
        <w:rPr>
          <w:rFonts w:ascii="Times New Roman" w:eastAsia="Times New Roman" w:hAnsi="Times New Roman"/>
          <w:color w:val="FF0000"/>
          <w:szCs w:val="20"/>
        </w:rPr>
        <w:t xml:space="preserve">0,000 x 3 years = </w:t>
      </w:r>
      <w:r>
        <w:rPr>
          <w:rFonts w:ascii="Times New Roman" w:eastAsia="Times New Roman" w:hAnsi="Times New Roman"/>
          <w:color w:val="FF0000"/>
          <w:szCs w:val="20"/>
        </w:rPr>
        <w:t>24</w:t>
      </w:r>
      <w:r w:rsidRPr="00D976E7">
        <w:rPr>
          <w:rFonts w:ascii="Times New Roman" w:eastAsia="Times New Roman" w:hAnsi="Times New Roman"/>
          <w:color w:val="FF0000"/>
          <w:szCs w:val="20"/>
        </w:rPr>
        <w:t>0,000</w:t>
      </w:r>
    </w:p>
    <w:p w14:paraId="24C20E06" w14:textId="77777777" w:rsidR="001C7861" w:rsidRPr="001C7861" w:rsidRDefault="001C7861" w:rsidP="00D976E7">
      <w:pPr>
        <w:spacing w:after="0" w:line="300" w:lineRule="exact"/>
        <w:rPr>
          <w:rFonts w:ascii="Times New Roman" w:eastAsia="Times New Roman" w:hAnsi="Times New Roman"/>
        </w:rPr>
      </w:pPr>
    </w:p>
    <w:p w14:paraId="43A0B487" w14:textId="77777777" w:rsidR="001C7861" w:rsidRPr="001C7861" w:rsidRDefault="001C7861" w:rsidP="00D976E7">
      <w:pPr>
        <w:spacing w:after="0" w:line="300" w:lineRule="exact"/>
        <w:rPr>
          <w:rFonts w:ascii="Times New Roman" w:eastAsia="Times New Roman" w:hAnsi="Times New Roman"/>
        </w:rPr>
      </w:pPr>
      <w:r w:rsidRPr="001C7861">
        <w:rPr>
          <w:rFonts w:ascii="Times New Roman" w:eastAsia="Times New Roman" w:hAnsi="Times New Roman"/>
        </w:rPr>
        <w:t>Computing: Cluster for running models:</w:t>
      </w:r>
    </w:p>
    <w:p w14:paraId="073A694D" w14:textId="77777777" w:rsidR="001C7861" w:rsidRDefault="001C7861" w:rsidP="0052590B">
      <w:pPr>
        <w:spacing w:after="0" w:line="300" w:lineRule="exact"/>
        <w:rPr>
          <w:rFonts w:ascii="Times New Roman" w:eastAsia="Times New Roman" w:hAnsi="Times New Roman"/>
        </w:rPr>
      </w:pPr>
      <w:r w:rsidRPr="00D976E7">
        <w:rPr>
          <w:rFonts w:ascii="Times New Roman" w:eastAsia="Times New Roman" w:hAnsi="Times New Roman"/>
          <w:color w:val="FF0000"/>
        </w:rPr>
        <w:t xml:space="preserve">500.000 </w:t>
      </w:r>
      <w:r w:rsidRPr="001C7861">
        <w:rPr>
          <w:rFonts w:ascii="Times New Roman" w:eastAsia="Times New Roman" w:hAnsi="Times New Roman"/>
        </w:rPr>
        <w:t>(I put in a rather big amount, because I think we need to invest here)</w:t>
      </w:r>
    </w:p>
    <w:p w14:paraId="5048EA95" w14:textId="185C24A8" w:rsidR="0052590B" w:rsidRPr="001C7861" w:rsidRDefault="0052590B" w:rsidP="0052590B">
      <w:pPr>
        <w:spacing w:after="0" w:line="300" w:lineRule="exact"/>
        <w:rPr>
          <w:rFonts w:ascii="Times New Roman" w:eastAsia="Times New Roman" w:hAnsi="Times New Roman"/>
        </w:rPr>
      </w:pPr>
      <w:r>
        <w:rPr>
          <w:rFonts w:ascii="Times New Roman" w:eastAsia="Times New Roman" w:hAnsi="Times New Roman"/>
        </w:rPr>
        <w:t xml:space="preserve">- cluster + </w:t>
      </w:r>
      <w:proofErr w:type="spellStart"/>
      <w:r>
        <w:rPr>
          <w:rFonts w:ascii="Times New Roman" w:eastAsia="Times New Roman" w:hAnsi="Times New Roman"/>
        </w:rPr>
        <w:t>diskspace</w:t>
      </w:r>
      <w:proofErr w:type="spellEnd"/>
    </w:p>
    <w:p w14:paraId="036E8411" w14:textId="77777777" w:rsidR="001C7861" w:rsidRDefault="001C7861" w:rsidP="009666F5">
      <w:pPr>
        <w:rPr>
          <w:rFonts w:ascii="Times New Roman" w:eastAsia="Times New Roman" w:hAnsi="Times New Roman"/>
          <w:color w:val="000000"/>
          <w:szCs w:val="20"/>
        </w:rPr>
      </w:pPr>
    </w:p>
    <w:p w14:paraId="694602EA" w14:textId="77777777" w:rsidR="00B70AC4" w:rsidRPr="00B70AC4" w:rsidRDefault="00B70AC4" w:rsidP="009666F5">
      <w:pPr>
        <w:rPr>
          <w:rFonts w:ascii="Times New Roman" w:eastAsia="Times New Roman" w:hAnsi="Times New Roman"/>
          <w:color w:val="000000"/>
          <w:szCs w:val="20"/>
        </w:rPr>
      </w:pPr>
    </w:p>
    <w:p w14:paraId="68658655" w14:textId="77777777" w:rsidR="00B6574A" w:rsidRDefault="00B6574A"/>
    <w:p w14:paraId="19DF6324" w14:textId="77777777" w:rsidR="00B6574A" w:rsidRDefault="00B6574A">
      <w:r>
        <w:br w:type="page"/>
      </w:r>
    </w:p>
    <w:p w14:paraId="29EB2403" w14:textId="77777777" w:rsidR="00B6574A" w:rsidRPr="000B61D7" w:rsidRDefault="00B6574A" w:rsidP="00B6574A">
      <w:pPr>
        <w:tabs>
          <w:tab w:val="left" w:pos="360"/>
          <w:tab w:val="left" w:pos="7455"/>
        </w:tabs>
        <w:spacing w:after="80" w:line="240" w:lineRule="auto"/>
        <w:ind w:right="-187"/>
        <w:rPr>
          <w:rFonts w:ascii="Times New Roman" w:eastAsia="Times New Roman" w:hAnsi="Times New Roman"/>
          <w:b/>
          <w:color w:val="000000"/>
        </w:rPr>
      </w:pPr>
      <w:r w:rsidRPr="000B61D7">
        <w:rPr>
          <w:rFonts w:ascii="Times New Roman" w:eastAsia="Times New Roman" w:hAnsi="Times New Roman"/>
          <w:b/>
          <w:caps/>
          <w:color w:val="000000"/>
        </w:rPr>
        <w:lastRenderedPageBreak/>
        <w:t>part i: project information</w:t>
      </w:r>
      <w:r w:rsidRPr="000B61D7">
        <w:rPr>
          <w:rFonts w:ascii="Times New Roman" w:eastAsia="Times New Roman" w:hAnsi="Times New Roman"/>
          <w:b/>
          <w:caps/>
          <w:color w:val="000000"/>
        </w:rPr>
        <w:tab/>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093"/>
        <w:gridCol w:w="1364"/>
        <w:gridCol w:w="982"/>
        <w:gridCol w:w="1312"/>
      </w:tblGrid>
      <w:tr w:rsidR="00B6574A" w:rsidRPr="00A540C1" w14:paraId="43E88584" w14:textId="77777777" w:rsidTr="00F7307B">
        <w:tc>
          <w:tcPr>
            <w:tcW w:w="5000" w:type="pct"/>
            <w:gridSpan w:val="5"/>
          </w:tcPr>
          <w:p w14:paraId="3CD148F4"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 xml:space="preserve">Project Title: </w:t>
            </w:r>
            <w:r w:rsidRPr="00921B61">
              <w:rPr>
                <w:rFonts w:ascii="Times New Roman" w:eastAsia="Times New Roman" w:hAnsi="Times New Roman"/>
                <w:color w:val="000000"/>
                <w:sz w:val="20"/>
                <w:szCs w:val="20"/>
              </w:rPr>
              <w:t>Integrated Solutions for Water, Energy, and Land</w:t>
            </w:r>
          </w:p>
        </w:tc>
      </w:tr>
      <w:tr w:rsidR="00B6574A" w:rsidRPr="00A540C1" w14:paraId="64BCAE0F" w14:textId="77777777" w:rsidTr="00F7307B">
        <w:tc>
          <w:tcPr>
            <w:tcW w:w="1274" w:type="pct"/>
          </w:tcPr>
          <w:p w14:paraId="4A5700BA"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Country(</w:t>
            </w:r>
            <w:proofErr w:type="spellStart"/>
            <w:r w:rsidRPr="00A775F3">
              <w:rPr>
                <w:rFonts w:ascii="Times New Roman" w:eastAsia="Times New Roman" w:hAnsi="Times New Roman"/>
                <w:color w:val="000000"/>
                <w:sz w:val="20"/>
                <w:szCs w:val="20"/>
              </w:rPr>
              <w:t>ies</w:t>
            </w:r>
            <w:proofErr w:type="spellEnd"/>
            <w:r w:rsidRPr="00A775F3">
              <w:rPr>
                <w:rFonts w:ascii="Times New Roman" w:eastAsia="Times New Roman" w:hAnsi="Times New Roman"/>
                <w:color w:val="000000"/>
                <w:sz w:val="20"/>
                <w:szCs w:val="20"/>
              </w:rPr>
              <w:t>):</w:t>
            </w:r>
          </w:p>
        </w:tc>
        <w:tc>
          <w:tcPr>
            <w:tcW w:w="1707" w:type="pct"/>
          </w:tcPr>
          <w:p w14:paraId="06C3CF5E"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countries"/>
                  <w:enabled/>
                  <w:calcOnExit w:val="0"/>
                  <w:helpText w:type="text" w:val="Country(ies): Name of country; for a regional or global project, list all countries participating.  Where no country is identified, use “Regional” or “Global”, as applicable"/>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Global</w:t>
            </w:r>
            <w:r w:rsidRPr="00A2327C">
              <w:rPr>
                <w:rFonts w:ascii="Times New Roman" w:eastAsia="Times New Roman" w:hAnsi="Times New Roman"/>
                <w:color w:val="000000"/>
                <w:sz w:val="20"/>
                <w:szCs w:val="20"/>
              </w:rPr>
              <w:fldChar w:fldCharType="end"/>
            </w:r>
          </w:p>
        </w:tc>
        <w:tc>
          <w:tcPr>
            <w:tcW w:w="1295" w:type="pct"/>
            <w:gridSpan w:val="2"/>
          </w:tcPr>
          <w:p w14:paraId="20F6FCE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Project ID:</w:t>
            </w:r>
            <w:r w:rsidRPr="00A775F3">
              <w:rPr>
                <w:rFonts w:ascii="Times New Roman" w:eastAsia="Times New Roman" w:hAnsi="Times New Roman"/>
                <w:color w:val="000000"/>
                <w:sz w:val="20"/>
                <w:szCs w:val="20"/>
                <w:vertAlign w:val="superscript"/>
              </w:rPr>
              <w:footnoteReference w:id="1"/>
            </w:r>
          </w:p>
        </w:tc>
        <w:bookmarkStart w:id="48" w:name="GEF_ID"/>
        <w:tc>
          <w:tcPr>
            <w:tcW w:w="724" w:type="pct"/>
          </w:tcPr>
          <w:p w14:paraId="3E51D748"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GEF_ID"/>
                  <w:enabled/>
                  <w:calcOnExit w:val="0"/>
                  <w:helpText w:type="text" w:val="GEF Project ID: Leave this blank. This will be provided by GEFSEC and automatically generated by the PMIS. In case of resubmitting the proposal, be sure to include this number if already known"/>
                  <w:textInput>
                    <w:type w:val="number"/>
                    <w:format w:val="0"/>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6993</w:t>
            </w:r>
            <w:r w:rsidRPr="00A2327C">
              <w:rPr>
                <w:rFonts w:ascii="Times New Roman" w:eastAsia="Times New Roman" w:hAnsi="Times New Roman"/>
                <w:color w:val="000000"/>
                <w:sz w:val="20"/>
                <w:szCs w:val="20"/>
              </w:rPr>
              <w:fldChar w:fldCharType="end"/>
            </w:r>
            <w:bookmarkEnd w:id="48"/>
          </w:p>
        </w:tc>
      </w:tr>
      <w:tr w:rsidR="00B6574A" w:rsidRPr="00A540C1" w14:paraId="6266FA39" w14:textId="77777777" w:rsidTr="00F7307B">
        <w:tc>
          <w:tcPr>
            <w:tcW w:w="1274" w:type="pct"/>
          </w:tcPr>
          <w:p w14:paraId="356E6B8A"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Agency(</w:t>
            </w:r>
            <w:proofErr w:type="spellStart"/>
            <w:r w:rsidRPr="00A775F3">
              <w:rPr>
                <w:rFonts w:ascii="Times New Roman" w:eastAsia="Times New Roman" w:hAnsi="Times New Roman"/>
                <w:color w:val="000000"/>
                <w:sz w:val="20"/>
                <w:szCs w:val="20"/>
              </w:rPr>
              <w:t>ies</w:t>
            </w:r>
            <w:proofErr w:type="spellEnd"/>
            <w:r w:rsidRPr="00A775F3">
              <w:rPr>
                <w:rFonts w:ascii="Times New Roman" w:eastAsia="Times New Roman" w:hAnsi="Times New Roman"/>
                <w:color w:val="000000"/>
                <w:sz w:val="20"/>
                <w:szCs w:val="20"/>
              </w:rPr>
              <w:t>):</w:t>
            </w:r>
          </w:p>
        </w:tc>
        <w:tc>
          <w:tcPr>
            <w:tcW w:w="1707" w:type="pct"/>
          </w:tcPr>
          <w:p w14:paraId="68204AC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GEF_IA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FAD"/>
                    <w:listEntry w:val="IUCN"/>
                    <w:listEntry w:val="UNDP"/>
                    <w:listEntry w:val="UNEP"/>
                    <w:listEntry w:val="UNIDO"/>
                    <w:listEntry w:val="WB"/>
                    <w:listEntry w:val="WWF-US"/>
                  </w:ddList>
                </w:ffData>
              </w:fldChar>
            </w:r>
            <w:r w:rsidRPr="00A2327C">
              <w:rPr>
                <w:rFonts w:ascii="Times New Roman" w:eastAsia="Times New Roman" w:hAnsi="Times New Roman"/>
                <w:color w:val="000000"/>
                <w:sz w:val="20"/>
                <w:szCs w:val="20"/>
              </w:rPr>
              <w:instrText xml:space="preserve"> FORMDROPDOWN </w:instrText>
            </w:r>
            <w:r w:rsidR="00F7307B">
              <w:rPr>
                <w:rFonts w:ascii="Times New Roman" w:eastAsia="Times New Roman" w:hAnsi="Times New Roman"/>
                <w:color w:val="000000"/>
                <w:sz w:val="20"/>
                <w:szCs w:val="20"/>
              </w:rPr>
            </w:r>
            <w:r w:rsidR="00F7307B">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fldChar w:fldCharType="end"/>
            </w:r>
          </w:p>
        </w:tc>
        <w:tc>
          <w:tcPr>
            <w:tcW w:w="1295" w:type="pct"/>
            <w:gridSpan w:val="2"/>
          </w:tcPr>
          <w:p w14:paraId="39E260C2"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Agency Project ID:</w:t>
            </w:r>
          </w:p>
        </w:tc>
        <w:bookmarkStart w:id="49" w:name="agencyID"/>
        <w:tc>
          <w:tcPr>
            <w:tcW w:w="724" w:type="pct"/>
          </w:tcPr>
          <w:p w14:paraId="3CA6B47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agencyID"/>
                  <w:enabled/>
                  <w:calcOnExit w:val="0"/>
                  <w:textInput/>
                </w:ffData>
              </w:fldChar>
            </w:r>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140312</w:t>
            </w:r>
            <w:r w:rsidRPr="00A2327C">
              <w:rPr>
                <w:rFonts w:ascii="Times New Roman" w:eastAsia="Times New Roman" w:hAnsi="Times New Roman"/>
                <w:color w:val="000000"/>
                <w:sz w:val="20"/>
                <w:szCs w:val="20"/>
              </w:rPr>
              <w:fldChar w:fldCharType="end"/>
            </w:r>
            <w:bookmarkEnd w:id="49"/>
          </w:p>
        </w:tc>
      </w:tr>
      <w:tr w:rsidR="00B6574A" w:rsidRPr="00A540C1" w14:paraId="6C6FFAE8" w14:textId="77777777" w:rsidTr="00F7307B">
        <w:tc>
          <w:tcPr>
            <w:tcW w:w="1274" w:type="pct"/>
          </w:tcPr>
          <w:p w14:paraId="239A3C3E"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Other Executing Partner(s):</w:t>
            </w:r>
          </w:p>
        </w:tc>
        <w:bookmarkStart w:id="50" w:name="ExecutingAgency"/>
        <w:tc>
          <w:tcPr>
            <w:tcW w:w="1707" w:type="pct"/>
          </w:tcPr>
          <w:p w14:paraId="6F05E0B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fldChar w:fldCharType="begin">
                <w:ffData>
                  <w:name w:val="ExecutingAgency"/>
                  <w:enabled/>
                  <w:calcOnExit w:val="0"/>
                  <w:helpText w:type="text" w:val="Other Executing Partners: Provide the name of the local or national government agency that is tasked to execute the project. This is the agency to which the GEF grant is disbursed"/>
                  <w:textInput/>
                </w:ffData>
              </w:fldChar>
            </w:r>
            <w:r w:rsidRPr="00A775F3">
              <w:rPr>
                <w:rFonts w:ascii="Times New Roman" w:eastAsia="Times New Roman" w:hAnsi="Times New Roman"/>
                <w:color w:val="000000"/>
                <w:sz w:val="20"/>
                <w:szCs w:val="20"/>
              </w:rPr>
              <w:instrText xml:space="preserve"> FORMTEXT </w:instrText>
            </w:r>
            <w:r w:rsidRPr="00A775F3">
              <w:rPr>
                <w:rFonts w:ascii="Times New Roman" w:eastAsia="Times New Roman" w:hAnsi="Times New Roman"/>
                <w:color w:val="000000"/>
                <w:sz w:val="20"/>
                <w:szCs w:val="20"/>
              </w:rPr>
            </w:r>
            <w:r w:rsidRPr="00A775F3">
              <w:rPr>
                <w:rFonts w:ascii="Times New Roman" w:eastAsia="Times New Roman" w:hAnsi="Times New Roman"/>
                <w:color w:val="000000"/>
                <w:sz w:val="20"/>
                <w:szCs w:val="20"/>
              </w:rPr>
              <w:fldChar w:fldCharType="separate"/>
            </w:r>
            <w:r>
              <w:rPr>
                <w:rFonts w:ascii="Times New Roman" w:eastAsia="Times New Roman" w:hAnsi="Times New Roman"/>
                <w:noProof/>
                <w:color w:val="000000"/>
                <w:sz w:val="20"/>
                <w:szCs w:val="20"/>
              </w:rPr>
              <w:t>IIASA</w:t>
            </w:r>
            <w:r w:rsidRPr="00A775F3">
              <w:rPr>
                <w:rFonts w:ascii="Times New Roman" w:eastAsia="Times New Roman" w:hAnsi="Times New Roman"/>
                <w:color w:val="000000"/>
                <w:sz w:val="20"/>
                <w:szCs w:val="20"/>
              </w:rPr>
              <w:fldChar w:fldCharType="end"/>
            </w:r>
            <w:bookmarkEnd w:id="50"/>
          </w:p>
        </w:tc>
        <w:tc>
          <w:tcPr>
            <w:tcW w:w="1295" w:type="pct"/>
            <w:gridSpan w:val="2"/>
          </w:tcPr>
          <w:p w14:paraId="4F8A2C7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Submission Date:</w:t>
            </w:r>
          </w:p>
        </w:tc>
        <w:bookmarkStart w:id="51" w:name="SubmissionDate"/>
        <w:tc>
          <w:tcPr>
            <w:tcW w:w="724" w:type="pct"/>
          </w:tcPr>
          <w:p w14:paraId="02D97BD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fldChar w:fldCharType="begin">
                <w:ffData>
                  <w:name w:val="SubmissionDate"/>
                  <w:enabled/>
                  <w:calcOnExit/>
                  <w:textInput>
                    <w:type w:val="date"/>
                    <w:format w:val="yyyy-MM-dd"/>
                  </w:textInput>
                </w:ffData>
              </w:fldChar>
            </w:r>
            <w:r w:rsidRPr="00A775F3">
              <w:rPr>
                <w:rFonts w:ascii="Times New Roman" w:eastAsia="Times New Roman" w:hAnsi="Times New Roman"/>
                <w:color w:val="000000"/>
                <w:sz w:val="20"/>
                <w:szCs w:val="20"/>
              </w:rPr>
              <w:instrText xml:space="preserve"> FORMTEXT </w:instrText>
            </w:r>
            <w:r w:rsidRPr="00A775F3">
              <w:rPr>
                <w:rFonts w:ascii="Times New Roman" w:eastAsia="Times New Roman" w:hAnsi="Times New Roman"/>
                <w:color w:val="000000"/>
                <w:sz w:val="20"/>
                <w:szCs w:val="20"/>
              </w:rPr>
            </w:r>
            <w:r w:rsidRPr="00A775F3">
              <w:rPr>
                <w:rFonts w:ascii="Times New Roman" w:eastAsia="Times New Roman" w:hAnsi="Times New Roman"/>
                <w:color w:val="000000"/>
                <w:sz w:val="20"/>
                <w:szCs w:val="20"/>
              </w:rPr>
              <w:fldChar w:fldCharType="separate"/>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noProof/>
                <w:color w:val="000000"/>
                <w:sz w:val="20"/>
                <w:szCs w:val="20"/>
              </w:rPr>
              <w:t> </w:t>
            </w:r>
            <w:r w:rsidRPr="00A775F3">
              <w:rPr>
                <w:rFonts w:ascii="Times New Roman" w:eastAsia="Times New Roman" w:hAnsi="Times New Roman"/>
                <w:color w:val="000000"/>
                <w:sz w:val="20"/>
                <w:szCs w:val="20"/>
              </w:rPr>
              <w:fldChar w:fldCharType="end"/>
            </w:r>
            <w:bookmarkEnd w:id="51"/>
          </w:p>
        </w:tc>
      </w:tr>
      <w:tr w:rsidR="00B6574A" w:rsidRPr="00A540C1" w14:paraId="22ABB992" w14:textId="77777777" w:rsidTr="00F7307B">
        <w:tc>
          <w:tcPr>
            <w:tcW w:w="1274" w:type="pct"/>
          </w:tcPr>
          <w:p w14:paraId="1EF98B6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GEF Focal Area (s):</w:t>
            </w:r>
          </w:p>
        </w:tc>
        <w:tc>
          <w:tcPr>
            <w:tcW w:w="1707" w:type="pct"/>
          </w:tcPr>
          <w:p w14:paraId="66658EDC"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focalArea"/>
                  <w:enabled/>
                  <w:calcOnExit w:val="0"/>
                  <w:ddList>
                    <w:result w:val="6"/>
                    <w:listEntry w:val="(select)"/>
                    <w:listEntry w:val="Biodiversity"/>
                    <w:listEntry w:val="Climate Change"/>
                    <w:listEntry w:val="Chemicals and Wastes"/>
                    <w:listEntry w:val="International Waters"/>
                    <w:listEntry w:val="Land Degradation"/>
                    <w:listEntry w:val="Multi-focal Areas"/>
                    <w:listEntry w:val="IAP Set-Aside"/>
                    <w:listEntry w:val="Non-Grant Set-Aside"/>
                  </w:ddList>
                </w:ffData>
              </w:fldChar>
            </w:r>
            <w:r w:rsidRPr="00A2327C">
              <w:rPr>
                <w:rFonts w:ascii="Times New Roman" w:eastAsia="Times New Roman" w:hAnsi="Times New Roman"/>
                <w:color w:val="000000"/>
                <w:sz w:val="20"/>
                <w:szCs w:val="20"/>
              </w:rPr>
              <w:instrText xml:space="preserve"> FORMDROPDOWN </w:instrText>
            </w:r>
            <w:r w:rsidR="00F7307B">
              <w:rPr>
                <w:rFonts w:ascii="Times New Roman" w:eastAsia="Times New Roman" w:hAnsi="Times New Roman"/>
                <w:color w:val="000000"/>
                <w:sz w:val="20"/>
                <w:szCs w:val="20"/>
              </w:rPr>
            </w:r>
            <w:r w:rsidR="00F7307B">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fldChar w:fldCharType="end"/>
            </w:r>
            <w:r w:rsidRPr="00A2327C">
              <w:rPr>
                <w:rFonts w:ascii="Times New Roman" w:eastAsia="Times New Roman" w:hAnsi="Times New Roman"/>
                <w:color w:val="000000"/>
                <w:sz w:val="20"/>
                <w:szCs w:val="20"/>
              </w:rPr>
              <w:t xml:space="preserve">  </w:t>
            </w:r>
            <w:r w:rsidRPr="00A540C1">
              <w:rPr>
                <w:rFonts w:ascii="Times New Roman" w:hAnsi="Times New Roman"/>
                <w:color w:val="000000"/>
                <w:sz w:val="20"/>
                <w:szCs w:val="20"/>
              </w:rPr>
              <w:t xml:space="preserve"> </w:t>
            </w:r>
          </w:p>
        </w:tc>
        <w:tc>
          <w:tcPr>
            <w:tcW w:w="1295" w:type="pct"/>
            <w:gridSpan w:val="2"/>
          </w:tcPr>
          <w:p w14:paraId="612680B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Project Duration (Months)</w:t>
            </w:r>
          </w:p>
        </w:tc>
        <w:tc>
          <w:tcPr>
            <w:tcW w:w="724" w:type="pct"/>
          </w:tcPr>
          <w:p w14:paraId="1D24AA73"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2327C">
              <w:rPr>
                <w:rFonts w:ascii="Times New Roman" w:eastAsia="Times New Roman" w:hAnsi="Times New Roman"/>
                <w:color w:val="000000"/>
                <w:sz w:val="20"/>
                <w:szCs w:val="20"/>
              </w:rPr>
              <w:fldChar w:fldCharType="begin">
                <w:ffData>
                  <w:name w:val="ProjectDuration"/>
                  <w:enabled/>
                  <w:calcOnExit w:val="0"/>
                  <w:textInput/>
                </w:ffData>
              </w:fldChar>
            </w:r>
            <w:bookmarkStart w:id="52" w:name="ProjectDuration"/>
            <w:r w:rsidRPr="00A2327C">
              <w:rPr>
                <w:rFonts w:ascii="Times New Roman" w:eastAsia="Times New Roman" w:hAnsi="Times New Roman"/>
                <w:color w:val="000000"/>
                <w:sz w:val="20"/>
                <w:szCs w:val="20"/>
              </w:rPr>
              <w:instrText xml:space="preserve"> FORMTEXT </w:instrText>
            </w:r>
            <w:r w:rsidRPr="00A2327C">
              <w:rPr>
                <w:rFonts w:ascii="Times New Roman" w:eastAsia="Times New Roman" w:hAnsi="Times New Roman"/>
                <w:color w:val="000000"/>
                <w:sz w:val="20"/>
                <w:szCs w:val="20"/>
              </w:rPr>
            </w:r>
            <w:r w:rsidRPr="00A2327C">
              <w:rPr>
                <w:rFonts w:ascii="Times New Roman" w:eastAsia="Times New Roman" w:hAnsi="Times New Roman"/>
                <w:color w:val="000000"/>
                <w:sz w:val="20"/>
                <w:szCs w:val="20"/>
              </w:rPr>
              <w:fldChar w:fldCharType="separate"/>
            </w:r>
            <w:r w:rsidRPr="00A2327C">
              <w:rPr>
                <w:rFonts w:ascii="Times New Roman" w:eastAsia="Times New Roman" w:hAnsi="Times New Roman"/>
                <w:color w:val="000000"/>
                <w:sz w:val="20"/>
                <w:szCs w:val="20"/>
              </w:rPr>
              <w:t>36</w:t>
            </w:r>
            <w:r w:rsidRPr="00A2327C">
              <w:rPr>
                <w:rFonts w:ascii="Times New Roman" w:eastAsia="Times New Roman" w:hAnsi="Times New Roman"/>
                <w:color w:val="000000"/>
                <w:sz w:val="20"/>
                <w:szCs w:val="20"/>
              </w:rPr>
              <w:fldChar w:fldCharType="end"/>
            </w:r>
            <w:bookmarkEnd w:id="52"/>
          </w:p>
        </w:tc>
      </w:tr>
      <w:tr w:rsidR="00B6574A" w:rsidRPr="00A540C1" w14:paraId="432E8DB9" w14:textId="77777777" w:rsidTr="00F7307B">
        <w:tc>
          <w:tcPr>
            <w:tcW w:w="1274" w:type="pct"/>
          </w:tcPr>
          <w:p w14:paraId="30FAEDEE" w14:textId="77777777" w:rsidR="00B6574A" w:rsidRPr="005A3A3B"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Integrated Approach Pilot</w:t>
            </w:r>
          </w:p>
        </w:tc>
        <w:tc>
          <w:tcPr>
            <w:tcW w:w="2460" w:type="pct"/>
            <w:gridSpan w:val="2"/>
          </w:tcPr>
          <w:p w14:paraId="25869FC6" w14:textId="77777777" w:rsidR="00B6574A" w:rsidRPr="005A3A3B"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 xml:space="preserve">IAP-Cities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r w:rsidRPr="00A540C1">
              <w:rPr>
                <w:rFonts w:ascii="Times New Roman" w:hAnsi="Times New Roman"/>
                <w:color w:val="000000"/>
                <w:sz w:val="20"/>
                <w:szCs w:val="20"/>
              </w:rPr>
              <w:t xml:space="preserve">  </w:t>
            </w:r>
            <w:r w:rsidRPr="005A3A3B">
              <w:rPr>
                <w:rFonts w:ascii="Times New Roman" w:eastAsia="Times New Roman" w:hAnsi="Times New Roman"/>
                <w:color w:val="000000"/>
                <w:sz w:val="20"/>
                <w:szCs w:val="20"/>
              </w:rPr>
              <w:t xml:space="preserve">IAP-Commodities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r w:rsidRPr="00A540C1">
              <w:rPr>
                <w:rFonts w:ascii="Times New Roman" w:hAnsi="Times New Roman"/>
                <w:color w:val="000000"/>
                <w:sz w:val="20"/>
                <w:szCs w:val="20"/>
              </w:rPr>
              <w:t xml:space="preserve">  </w:t>
            </w:r>
            <w:r w:rsidRPr="005A3A3B">
              <w:rPr>
                <w:rFonts w:ascii="Times New Roman" w:eastAsia="Times New Roman" w:hAnsi="Times New Roman"/>
                <w:color w:val="000000"/>
                <w:sz w:val="20"/>
                <w:szCs w:val="20"/>
              </w:rPr>
              <w:t xml:space="preserve">IAP-Food Security </w:t>
            </w:r>
            <w:r w:rsidRPr="00A540C1">
              <w:rPr>
                <w:rFonts w:ascii="Times New Roman" w:hAnsi="Times New Roman"/>
                <w:color w:val="000000"/>
                <w:sz w:val="20"/>
                <w:szCs w:val="20"/>
              </w:rPr>
              <w:fldChar w:fldCharType="begin">
                <w:ffData>
                  <w:name w:val="ChK_CCCD"/>
                  <w:enabled/>
                  <w:calcOnExit w:val="0"/>
                  <w:checkBox>
                    <w:sizeAuto/>
                    <w:default w:val="0"/>
                  </w:checkBox>
                </w:ffData>
              </w:fldChar>
            </w:r>
            <w:r w:rsidRPr="00A540C1">
              <w:rPr>
                <w:rFonts w:ascii="Times New Roman" w:hAnsi="Times New Roman"/>
                <w:color w:val="000000"/>
                <w:sz w:val="20"/>
                <w:szCs w:val="20"/>
              </w:rPr>
              <w:instrText xml:space="preserve"> FORMCHECKBOX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p>
        </w:tc>
        <w:tc>
          <w:tcPr>
            <w:tcW w:w="1266" w:type="pct"/>
            <w:gridSpan w:val="2"/>
          </w:tcPr>
          <w:p w14:paraId="38AC4061"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5A3A3B">
              <w:rPr>
                <w:rFonts w:ascii="Times New Roman" w:eastAsia="Times New Roman" w:hAnsi="Times New Roman"/>
                <w:color w:val="000000"/>
                <w:sz w:val="20"/>
                <w:szCs w:val="20"/>
              </w:rPr>
              <w:t xml:space="preserve">Corporate Program: SGP </w:t>
            </w:r>
            <w:r w:rsidRPr="00A540C1">
              <w:rPr>
                <w:color w:val="000000"/>
                <w:sz w:val="20"/>
                <w:szCs w:val="20"/>
              </w:rPr>
              <w:fldChar w:fldCharType="begin">
                <w:ffData>
                  <w:name w:val="ChK_CCCD"/>
                  <w:enabled/>
                  <w:calcOnExit w:val="0"/>
                  <w:checkBox>
                    <w:sizeAuto/>
                    <w:default w:val="0"/>
                  </w:checkBox>
                </w:ffData>
              </w:fldChar>
            </w:r>
            <w:r w:rsidRPr="00A540C1">
              <w:rPr>
                <w:color w:val="000000"/>
                <w:sz w:val="20"/>
                <w:szCs w:val="20"/>
              </w:rPr>
              <w:instrText xml:space="preserve"> FORMCHECKBOX </w:instrText>
            </w:r>
            <w:r w:rsidR="00F7307B">
              <w:rPr>
                <w:color w:val="000000"/>
                <w:sz w:val="20"/>
                <w:szCs w:val="20"/>
              </w:rPr>
            </w:r>
            <w:r w:rsidR="00F7307B">
              <w:rPr>
                <w:color w:val="000000"/>
                <w:sz w:val="20"/>
                <w:szCs w:val="20"/>
              </w:rPr>
              <w:fldChar w:fldCharType="separate"/>
            </w:r>
            <w:r w:rsidRPr="00A540C1">
              <w:rPr>
                <w:color w:val="000000"/>
                <w:sz w:val="20"/>
                <w:szCs w:val="20"/>
              </w:rPr>
              <w:fldChar w:fldCharType="end"/>
            </w:r>
            <w:r w:rsidRPr="00A540C1">
              <w:rPr>
                <w:color w:val="000000"/>
                <w:sz w:val="20"/>
                <w:szCs w:val="20"/>
              </w:rPr>
              <w:t xml:space="preserve">  </w:t>
            </w:r>
          </w:p>
        </w:tc>
      </w:tr>
      <w:tr w:rsidR="00B6574A" w:rsidRPr="00A540C1" w14:paraId="210B2230" w14:textId="77777777" w:rsidTr="00F7307B">
        <w:tc>
          <w:tcPr>
            <w:tcW w:w="1274" w:type="pct"/>
          </w:tcPr>
          <w:p w14:paraId="6BFFCCCB"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color w:val="000000"/>
                <w:sz w:val="20"/>
                <w:szCs w:val="20"/>
              </w:rPr>
              <w:t>Name of Parent Program</w:t>
            </w:r>
          </w:p>
        </w:tc>
        <w:tc>
          <w:tcPr>
            <w:tcW w:w="1707" w:type="pct"/>
          </w:tcPr>
          <w:p w14:paraId="4F6078B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540C1">
              <w:rPr>
                <w:rFonts w:ascii="Times New Roman" w:hAnsi="Times New Roman"/>
                <w:color w:val="000000"/>
                <w:sz w:val="20"/>
                <w:szCs w:val="20"/>
              </w:rPr>
              <w:fldChar w:fldCharType="begin">
                <w:ffData>
                  <w:name w:val=""/>
                  <w:enabled/>
                  <w:calcOnExit w:val="0"/>
                  <w:textInput>
                    <w:default w:val="[if applicable]"/>
                  </w:textInput>
                </w:ffData>
              </w:fldChar>
            </w:r>
            <w:bookmarkStart w:id="53" w:name="ParentProjectName"/>
            <w:r w:rsidRPr="00A540C1">
              <w:rPr>
                <w:rFonts w:ascii="Times New Roman" w:hAnsi="Times New Roman"/>
                <w:color w:val="000000"/>
                <w:sz w:val="20"/>
                <w:szCs w:val="20"/>
              </w:rPr>
              <w:instrText xml:space="preserve"> FORMTEXT </w:instrText>
            </w:r>
            <w:r w:rsidRPr="00A540C1">
              <w:rPr>
                <w:rFonts w:ascii="Times New Roman" w:hAnsi="Times New Roman"/>
                <w:color w:val="000000"/>
                <w:sz w:val="20"/>
                <w:szCs w:val="20"/>
              </w:rPr>
            </w:r>
            <w:r w:rsidRPr="00A540C1">
              <w:rPr>
                <w:rFonts w:ascii="Times New Roman" w:hAnsi="Times New Roman"/>
                <w:color w:val="000000"/>
                <w:sz w:val="20"/>
                <w:szCs w:val="20"/>
              </w:rPr>
              <w:fldChar w:fldCharType="separate"/>
            </w:r>
            <w:r w:rsidRPr="00A540C1">
              <w:rPr>
                <w:rFonts w:ascii="Times New Roman" w:hAnsi="Times New Roman"/>
                <w:noProof/>
                <w:color w:val="000000"/>
                <w:sz w:val="20"/>
                <w:szCs w:val="20"/>
              </w:rPr>
              <w:t>[if applicable]</w:t>
            </w:r>
            <w:r w:rsidRPr="00A540C1">
              <w:rPr>
                <w:rFonts w:ascii="Times New Roman" w:hAnsi="Times New Roman"/>
                <w:color w:val="000000"/>
                <w:sz w:val="20"/>
                <w:szCs w:val="20"/>
              </w:rPr>
              <w:fldChar w:fldCharType="end"/>
            </w:r>
          </w:p>
        </w:tc>
        <w:tc>
          <w:tcPr>
            <w:tcW w:w="1295" w:type="pct"/>
            <w:gridSpan w:val="2"/>
          </w:tcPr>
          <w:p w14:paraId="4304C134" w14:textId="77777777" w:rsidR="00B6574A" w:rsidRPr="00A775F3"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Agency Fee ($)</w:t>
            </w:r>
          </w:p>
        </w:tc>
        <w:bookmarkStart w:id="54" w:name="agencyFee"/>
        <w:bookmarkEnd w:id="53"/>
        <w:tc>
          <w:tcPr>
            <w:tcW w:w="724" w:type="pct"/>
          </w:tcPr>
          <w:p w14:paraId="2874B9DD"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CD4FEE">
              <w:rPr>
                <w:rFonts w:ascii="Times New Roman" w:hAnsi="Times New Roman"/>
                <w:sz w:val="20"/>
                <w:szCs w:val="20"/>
              </w:rPr>
              <w:fldChar w:fldCharType="begin">
                <w:ffData>
                  <w:name w:val="agencyFee"/>
                  <w:enabled/>
                  <w:calcOnExit/>
                  <w:textInput>
                    <w:type w:val="number"/>
                    <w:format w:val="#,##0"/>
                  </w:textInput>
                </w:ffData>
              </w:fldChar>
            </w:r>
            <w:r w:rsidRPr="00CD4FEE">
              <w:rPr>
                <w:rFonts w:ascii="Times New Roman" w:hAnsi="Times New Roman"/>
                <w:sz w:val="20"/>
                <w:szCs w:val="20"/>
              </w:rPr>
              <w:instrText xml:space="preserve"> FORMTEXT </w:instrText>
            </w:r>
            <w:r w:rsidRPr="00CD4FEE">
              <w:rPr>
                <w:rFonts w:ascii="Times New Roman" w:hAnsi="Times New Roman"/>
                <w:sz w:val="20"/>
                <w:szCs w:val="20"/>
              </w:rPr>
            </w:r>
            <w:r w:rsidRPr="00CD4FEE">
              <w:rPr>
                <w:rFonts w:ascii="Times New Roman" w:hAnsi="Times New Roman"/>
                <w:sz w:val="20"/>
                <w:szCs w:val="20"/>
              </w:rPr>
              <w:fldChar w:fldCharType="separate"/>
            </w:r>
            <w:r w:rsidRPr="00CD4FEE">
              <w:rPr>
                <w:rFonts w:ascii="Times New Roman" w:hAnsi="Times New Roman"/>
                <w:sz w:val="20"/>
                <w:szCs w:val="20"/>
              </w:rPr>
              <w:t>180,500</w:t>
            </w:r>
            <w:r w:rsidRPr="00CD4FEE">
              <w:rPr>
                <w:rFonts w:ascii="Times New Roman" w:hAnsi="Times New Roman"/>
                <w:sz w:val="20"/>
                <w:szCs w:val="20"/>
              </w:rPr>
              <w:fldChar w:fldCharType="end"/>
            </w:r>
            <w:bookmarkEnd w:id="54"/>
          </w:p>
        </w:tc>
      </w:tr>
    </w:tbl>
    <w:p w14:paraId="432B492E" w14:textId="77777777" w:rsidR="00B6574A" w:rsidRPr="003A2019" w:rsidRDefault="00F7307B" w:rsidP="00B6574A">
      <w:pPr>
        <w:numPr>
          <w:ilvl w:val="0"/>
          <w:numId w:val="1"/>
        </w:numPr>
        <w:tabs>
          <w:tab w:val="left" w:pos="360"/>
        </w:tabs>
        <w:spacing w:before="240" w:after="80" w:line="240" w:lineRule="auto"/>
        <w:rPr>
          <w:rFonts w:ascii="Times New Roman" w:eastAsia="Times New Roman" w:hAnsi="Times New Roman"/>
          <w:b/>
          <w:smallCaps/>
          <w:color w:val="000000"/>
          <w:lang w:val="x-none" w:eastAsia="x-none"/>
        </w:rPr>
      </w:pPr>
      <w:hyperlink r:id="rId10" w:history="1">
        <w:r w:rsidR="00B6574A" w:rsidRPr="009223E0">
          <w:rPr>
            <w:rStyle w:val="Hyperlink"/>
            <w:rFonts w:ascii="Times New Roman Bold" w:hAnsi="Times New Roman Bold"/>
            <w:b/>
            <w:smallCaps/>
          </w:rPr>
          <w:t>Focal</w:t>
        </w:r>
        <w:r w:rsidR="00B6574A" w:rsidRPr="009223E0">
          <w:rPr>
            <w:rStyle w:val="Hyperlink"/>
            <w:rFonts w:ascii="Times New Roman" w:hAnsi="Times New Roman"/>
            <w:b/>
            <w:smallCaps/>
          </w:rPr>
          <w:t xml:space="preserve"> Area</w:t>
        </w:r>
        <w:r w:rsidR="00B6574A" w:rsidRPr="009223E0">
          <w:rPr>
            <w:rStyle w:val="Hyperlink"/>
            <w:b/>
            <w:smallCaps/>
          </w:rPr>
          <w:t xml:space="preserve">  </w:t>
        </w:r>
        <w:r w:rsidR="00B6574A" w:rsidRPr="009223E0">
          <w:rPr>
            <w:rStyle w:val="Hyperlink"/>
            <w:rFonts w:ascii="Times New Roman" w:hAnsi="Times New Roman"/>
            <w:b/>
            <w:smallCaps/>
          </w:rPr>
          <w:t>Strategy</w:t>
        </w:r>
        <w:r w:rsidR="00B6574A" w:rsidRPr="009223E0">
          <w:rPr>
            <w:rStyle w:val="Hyperlink"/>
            <w:b/>
            <w:smallCaps/>
          </w:rPr>
          <w:t xml:space="preserve"> F</w:t>
        </w:r>
        <w:r w:rsidR="00B6574A" w:rsidRPr="009223E0">
          <w:rPr>
            <w:rStyle w:val="Hyperlink"/>
            <w:rFonts w:ascii="Times New Roman Bold" w:hAnsi="Times New Roman Bold"/>
            <w:b/>
            <w:smallCaps/>
          </w:rPr>
          <w:t>ramework and Other Program Strategies</w:t>
        </w:r>
      </w:hyperlink>
      <w:r w:rsidR="00B6574A" w:rsidRPr="003A2019">
        <w:rPr>
          <w:rFonts w:ascii="Times New Roman" w:eastAsia="Times New Roman" w:hAnsi="Times New Roman"/>
          <w:b/>
          <w:smallCaps/>
          <w:color w:val="000000"/>
          <w:vertAlign w:val="superscript"/>
          <w:lang w:val="x-none" w:eastAsia="x-none"/>
        </w:rPr>
        <w:footnoteReference w:id="2"/>
      </w: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016"/>
        <w:gridCol w:w="4138"/>
        <w:gridCol w:w="828"/>
        <w:gridCol w:w="1072"/>
        <w:gridCol w:w="1017"/>
      </w:tblGrid>
      <w:tr w:rsidR="00B6574A" w:rsidRPr="00A540C1" w14:paraId="16EBAD9B" w14:textId="77777777" w:rsidTr="00F7307B">
        <w:trPr>
          <w:trHeight w:val="143"/>
          <w:jc w:val="center"/>
        </w:trPr>
        <w:tc>
          <w:tcPr>
            <w:tcW w:w="1019" w:type="pct"/>
            <w:vMerge w:val="restart"/>
            <w:shd w:val="clear" w:color="auto" w:fill="FFFFFF"/>
            <w:vAlign w:val="center"/>
          </w:tcPr>
          <w:p w14:paraId="6EA336F6"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Focal Area Objectives/Programs</w:t>
            </w:r>
          </w:p>
        </w:tc>
        <w:tc>
          <w:tcPr>
            <w:tcW w:w="2389" w:type="pct"/>
            <w:vMerge w:val="restart"/>
            <w:shd w:val="clear" w:color="auto" w:fill="FFFFFF"/>
            <w:vAlign w:val="center"/>
          </w:tcPr>
          <w:p w14:paraId="06805FA0"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Focal Area Outcomes</w:t>
            </w:r>
          </w:p>
        </w:tc>
        <w:tc>
          <w:tcPr>
            <w:tcW w:w="379" w:type="pct"/>
            <w:vMerge w:val="restart"/>
            <w:shd w:val="clear" w:color="auto" w:fill="FFFFFF"/>
            <w:vAlign w:val="center"/>
          </w:tcPr>
          <w:p w14:paraId="05E1321A" w14:textId="77777777" w:rsidR="00B6574A" w:rsidRPr="003A2019" w:rsidRDefault="00B6574A" w:rsidP="00F7307B">
            <w:pPr>
              <w:pStyle w:val="Heading3"/>
              <w:rPr>
                <w:bCs w:val="0"/>
                <w:iCs/>
                <w:color w:val="000000"/>
                <w:sz w:val="20"/>
                <w:szCs w:val="20"/>
              </w:rPr>
            </w:pPr>
            <w:r w:rsidRPr="003A2019">
              <w:rPr>
                <w:bCs w:val="0"/>
                <w:iCs/>
                <w:color w:val="000000"/>
                <w:sz w:val="20"/>
                <w:szCs w:val="20"/>
              </w:rPr>
              <w:t>Trust Fund</w:t>
            </w:r>
          </w:p>
        </w:tc>
        <w:tc>
          <w:tcPr>
            <w:tcW w:w="1213" w:type="pct"/>
            <w:gridSpan w:val="2"/>
            <w:shd w:val="clear" w:color="auto" w:fill="FFFFFF"/>
            <w:vAlign w:val="center"/>
          </w:tcPr>
          <w:p w14:paraId="2B4BD308" w14:textId="77777777" w:rsidR="00B6574A" w:rsidRPr="003A2019" w:rsidRDefault="00B6574A" w:rsidP="00F7307B">
            <w:pPr>
              <w:pStyle w:val="Heading3"/>
              <w:jc w:val="center"/>
              <w:rPr>
                <w:bCs w:val="0"/>
                <w:iCs/>
                <w:color w:val="000000"/>
                <w:sz w:val="20"/>
                <w:szCs w:val="20"/>
              </w:rPr>
            </w:pPr>
            <w:r w:rsidRPr="003A2019">
              <w:rPr>
                <w:bCs w:val="0"/>
                <w:iCs/>
                <w:color w:val="000000"/>
                <w:sz w:val="20"/>
                <w:szCs w:val="20"/>
                <w:lang w:val="en-US"/>
              </w:rPr>
              <w:t>(in $)</w:t>
            </w:r>
          </w:p>
        </w:tc>
      </w:tr>
      <w:tr w:rsidR="00B6574A" w:rsidRPr="00A540C1" w14:paraId="147B191B" w14:textId="77777777" w:rsidTr="00F7307B">
        <w:trPr>
          <w:trHeight w:val="135"/>
          <w:jc w:val="center"/>
        </w:trPr>
        <w:tc>
          <w:tcPr>
            <w:tcW w:w="1019" w:type="pct"/>
            <w:vMerge/>
            <w:shd w:val="clear" w:color="auto" w:fill="FFFFFF"/>
            <w:vAlign w:val="center"/>
          </w:tcPr>
          <w:p w14:paraId="6A6FC2A9"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2389" w:type="pct"/>
            <w:vMerge/>
            <w:shd w:val="clear" w:color="auto" w:fill="FFFFFF"/>
            <w:vAlign w:val="center"/>
          </w:tcPr>
          <w:p w14:paraId="5C8BC5CE"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379" w:type="pct"/>
            <w:vMerge/>
            <w:shd w:val="clear" w:color="auto" w:fill="FFFFFF"/>
          </w:tcPr>
          <w:p w14:paraId="793045B3" w14:textId="77777777" w:rsidR="00B6574A" w:rsidRPr="003A2019" w:rsidRDefault="00B6574A" w:rsidP="00F7307B">
            <w:pPr>
              <w:pStyle w:val="Heading3"/>
              <w:rPr>
                <w:bCs w:val="0"/>
                <w:iCs/>
                <w:color w:val="000000"/>
                <w:sz w:val="20"/>
                <w:szCs w:val="20"/>
              </w:rPr>
            </w:pPr>
          </w:p>
        </w:tc>
        <w:tc>
          <w:tcPr>
            <w:tcW w:w="621" w:type="pct"/>
            <w:shd w:val="clear" w:color="auto" w:fill="FFFFFF"/>
            <w:vAlign w:val="center"/>
          </w:tcPr>
          <w:p w14:paraId="4BEEEA60" w14:textId="77777777" w:rsidR="00B6574A" w:rsidRPr="003A2019" w:rsidRDefault="00B6574A" w:rsidP="00F7307B">
            <w:pPr>
              <w:pStyle w:val="Heading3"/>
              <w:jc w:val="center"/>
              <w:rPr>
                <w:bCs w:val="0"/>
                <w:iCs/>
                <w:color w:val="000000"/>
                <w:sz w:val="20"/>
                <w:szCs w:val="20"/>
              </w:rPr>
            </w:pPr>
            <w:r w:rsidRPr="003A2019">
              <w:rPr>
                <w:bCs w:val="0"/>
                <w:iCs/>
                <w:color w:val="000000"/>
                <w:sz w:val="20"/>
                <w:szCs w:val="20"/>
              </w:rPr>
              <w:t>GEF Project Financing</w:t>
            </w:r>
          </w:p>
        </w:tc>
        <w:tc>
          <w:tcPr>
            <w:tcW w:w="592" w:type="pct"/>
            <w:shd w:val="clear" w:color="auto" w:fill="FFFFFF"/>
          </w:tcPr>
          <w:p w14:paraId="27A23294" w14:textId="77777777" w:rsidR="00B6574A" w:rsidRPr="003A2019" w:rsidRDefault="00B6574A" w:rsidP="00F7307B">
            <w:pPr>
              <w:pStyle w:val="Heading3"/>
              <w:rPr>
                <w:bCs w:val="0"/>
                <w:iCs/>
                <w:color w:val="000000"/>
                <w:sz w:val="20"/>
                <w:szCs w:val="20"/>
              </w:rPr>
            </w:pPr>
            <w:r w:rsidRPr="003A2019">
              <w:rPr>
                <w:bCs w:val="0"/>
                <w:iCs/>
                <w:color w:val="000000"/>
                <w:sz w:val="20"/>
                <w:szCs w:val="20"/>
              </w:rPr>
              <w:t>Co-financing</w:t>
            </w:r>
          </w:p>
        </w:tc>
      </w:tr>
      <w:tr w:rsidR="00B6574A" w:rsidRPr="00A540C1" w14:paraId="4BD71223" w14:textId="77777777" w:rsidTr="00F7307B">
        <w:trPr>
          <w:jc w:val="center"/>
        </w:trPr>
        <w:tc>
          <w:tcPr>
            <w:tcW w:w="1019" w:type="pct"/>
            <w:shd w:val="clear" w:color="auto" w:fill="FFFFFF"/>
          </w:tcPr>
          <w:p w14:paraId="517EE345" w14:textId="77777777" w:rsidR="00B6574A" w:rsidRPr="00000AC5"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sec_fa_obj_01"/>
                  <w:enabled/>
                  <w:calcOnExit w:val="0"/>
                  <w:ddList>
                    <w:result w:val="2"/>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r w:rsidRPr="00C72F6D">
              <w:rPr>
                <w:rFonts w:ascii="Times New Roman" w:hAnsi="Times New Roman"/>
                <w:color w:val="000000"/>
                <w:sz w:val="20"/>
                <w:szCs w:val="20"/>
              </w:rPr>
              <w:t xml:space="preserve"> </w:t>
            </w:r>
          </w:p>
        </w:tc>
        <w:tc>
          <w:tcPr>
            <w:tcW w:w="2389" w:type="pct"/>
            <w:shd w:val="clear" w:color="auto" w:fill="FFFFFF"/>
          </w:tcPr>
          <w:p w14:paraId="0BE1AC54" w14:textId="77777777" w:rsidR="00B6574A" w:rsidRPr="008D210E" w:rsidRDefault="00B6574A" w:rsidP="00F7307B">
            <w:pPr>
              <w:spacing w:after="0" w:line="240" w:lineRule="auto"/>
              <w:rPr>
                <w:rFonts w:ascii="Times New Roman" w:hAnsi="Times New Roman"/>
                <w:color w:val="000000"/>
                <w:sz w:val="20"/>
                <w:szCs w:val="20"/>
              </w:rPr>
            </w:pPr>
            <w:r w:rsidRPr="008D210E">
              <w:rPr>
                <w:rFonts w:ascii="Times New Roman" w:hAnsi="Times New Roman"/>
                <w:color w:val="000000"/>
                <w:sz w:val="20"/>
                <w:szCs w:val="20"/>
              </w:rPr>
              <w:t>Outcome B. Policy, planning and regulatory frameworks</w:t>
            </w:r>
          </w:p>
          <w:p w14:paraId="6B9CD952" w14:textId="77777777" w:rsidR="00B6574A" w:rsidRPr="003A2019" w:rsidRDefault="00B6574A" w:rsidP="00B6574A">
            <w:pPr>
              <w:spacing w:after="0" w:line="240" w:lineRule="auto"/>
              <w:rPr>
                <w:rFonts w:ascii="Times New Roman" w:eastAsia="Times New Roman" w:hAnsi="Times New Roman"/>
                <w:color w:val="000000"/>
                <w:sz w:val="20"/>
                <w:szCs w:val="20"/>
              </w:rPr>
            </w:pPr>
            <w:r w:rsidRPr="008D210E">
              <w:rPr>
                <w:rFonts w:ascii="Times New Roman" w:hAnsi="Times New Roman"/>
                <w:color w:val="000000"/>
                <w:sz w:val="20"/>
                <w:szCs w:val="20"/>
              </w:rPr>
              <w:t>foster accelerated low GHG development and emissions</w:t>
            </w:r>
            <w:r>
              <w:rPr>
                <w:rFonts w:ascii="Times New Roman" w:hAnsi="Times New Roman"/>
                <w:color w:val="000000"/>
                <w:sz w:val="20"/>
                <w:szCs w:val="20"/>
              </w:rPr>
              <w:t xml:space="preserve"> </w:t>
            </w:r>
            <w:r w:rsidRPr="008D210E">
              <w:rPr>
                <w:rFonts w:ascii="Times New Roman" w:hAnsi="Times New Roman"/>
                <w:color w:val="000000"/>
                <w:sz w:val="20"/>
                <w:szCs w:val="20"/>
              </w:rPr>
              <w:t>mitigation</w:t>
            </w:r>
          </w:p>
        </w:tc>
        <w:tc>
          <w:tcPr>
            <w:tcW w:w="379" w:type="pct"/>
            <w:shd w:val="clear" w:color="auto" w:fill="FFFFFF"/>
          </w:tcPr>
          <w:p w14:paraId="7B4A1193"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A_TF_01"/>
                  <w:enabled/>
                  <w:calcOnExit w:val="0"/>
                  <w:ddList>
                    <w:result w:val="1"/>
                    <w:listEntry w:val="(select)"/>
                    <w:listEntry w:val="GEFTF"/>
                    <w:listEntry w:val="LDCF"/>
                    <w:listEntry w:val="NPIF"/>
                    <w:listEntry w:val="SCCF-A"/>
                    <w:listEntry w:val="SCCF-B"/>
                  </w:ddList>
                </w:ffData>
              </w:fldChar>
            </w:r>
            <w:bookmarkStart w:id="55" w:name="A_TF_01"/>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55"/>
          </w:p>
        </w:tc>
        <w:tc>
          <w:tcPr>
            <w:tcW w:w="621" w:type="pct"/>
            <w:shd w:val="clear" w:color="auto" w:fill="FFFFFF"/>
          </w:tcPr>
          <w:p w14:paraId="63913F1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bookmarkStart w:id="56" w:name="A_GA_01"/>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bookmarkEnd w:id="56"/>
          </w:p>
        </w:tc>
        <w:tc>
          <w:tcPr>
            <w:tcW w:w="592" w:type="pct"/>
            <w:shd w:val="clear" w:color="auto" w:fill="FFFFFF"/>
          </w:tcPr>
          <w:p w14:paraId="562E5DF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r>
      <w:tr w:rsidR="00B6574A" w:rsidRPr="00A540C1" w14:paraId="3D7FFA86" w14:textId="77777777" w:rsidTr="00F7307B">
        <w:trPr>
          <w:jc w:val="center"/>
        </w:trPr>
        <w:tc>
          <w:tcPr>
            <w:tcW w:w="1019" w:type="pct"/>
            <w:shd w:val="clear" w:color="auto" w:fill="FFFFFF"/>
          </w:tcPr>
          <w:p w14:paraId="14DFA0E9" w14:textId="77777777" w:rsidR="00B6574A" w:rsidRPr="00000AC5"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focalAreaObj_02"/>
                  <w:enabled/>
                  <w:calcOnExit w:val="0"/>
                  <w:ddList>
                    <w:result w:val="21"/>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57" w:name="focalAreaObj_02"/>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57"/>
          </w:p>
        </w:tc>
        <w:tc>
          <w:tcPr>
            <w:tcW w:w="2389" w:type="pct"/>
            <w:shd w:val="clear" w:color="auto" w:fill="FFFFFF"/>
          </w:tcPr>
          <w:p w14:paraId="622CB61A" w14:textId="77777777" w:rsidR="00B6574A" w:rsidRPr="00CD4FEE" w:rsidRDefault="00B6574A" w:rsidP="00F7307B">
            <w:pPr>
              <w:spacing w:after="0" w:line="240" w:lineRule="auto"/>
              <w:rPr>
                <w:rFonts w:ascii="Times New Roman" w:eastAsia="Times New Roman" w:hAnsi="Times New Roman"/>
                <w:sz w:val="28"/>
                <w:szCs w:val="28"/>
              </w:rPr>
            </w:pPr>
            <w:r w:rsidRPr="008D210E">
              <w:rPr>
                <w:rFonts w:ascii="Times New Roman" w:hAnsi="Times New Roman"/>
                <w:color w:val="000000"/>
                <w:sz w:val="20"/>
                <w:szCs w:val="20"/>
              </w:rPr>
              <w:t xml:space="preserve">Outcome 4.1 Increased water/food/energy/ecosystem security and sharing of benefits on basin/sub-basin scale underpinned by adequate regional legal/institutional </w:t>
            </w:r>
            <w:r>
              <w:rPr>
                <w:rFonts w:ascii="Times New Roman" w:hAnsi="Times New Roman"/>
                <w:color w:val="000000"/>
                <w:sz w:val="20"/>
                <w:szCs w:val="20"/>
              </w:rPr>
              <w:t>f</w:t>
            </w:r>
            <w:r w:rsidRPr="008D210E">
              <w:rPr>
                <w:rFonts w:ascii="Times New Roman" w:hAnsi="Times New Roman"/>
                <w:color w:val="000000"/>
                <w:sz w:val="20"/>
                <w:szCs w:val="20"/>
              </w:rPr>
              <w:t xml:space="preserve">rameworks for cooperation. </w:t>
            </w:r>
          </w:p>
        </w:tc>
        <w:tc>
          <w:tcPr>
            <w:tcW w:w="379" w:type="pct"/>
            <w:shd w:val="clear" w:color="auto" w:fill="FFFFFF"/>
          </w:tcPr>
          <w:p w14:paraId="6852EAC5"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C72F6D">
              <w:rPr>
                <w:rFonts w:ascii="Times New Roman" w:hAnsi="Times New Roman"/>
                <w:color w:val="000000"/>
                <w:sz w:val="20"/>
                <w:szCs w:val="20"/>
              </w:rPr>
              <w:fldChar w:fldCharType="begin">
                <w:ffData>
                  <w:name w:val="A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621" w:type="pct"/>
            <w:shd w:val="clear" w:color="auto" w:fill="FFFFFF"/>
          </w:tcPr>
          <w:p w14:paraId="500573E9"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c>
          <w:tcPr>
            <w:tcW w:w="592" w:type="pct"/>
            <w:shd w:val="clear" w:color="auto" w:fill="FFFFFF"/>
          </w:tcPr>
          <w:p w14:paraId="7C3CA482"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A_GA_01"/>
                  <w:enabled/>
                  <w:calcOnExit/>
                  <w:textInput>
                    <w:type w:val="number"/>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950,000</w:t>
            </w:r>
            <w:r w:rsidRPr="00C72F6D">
              <w:rPr>
                <w:rFonts w:ascii="Times New Roman" w:eastAsia="Times New Roman" w:hAnsi="Times New Roman"/>
                <w:color w:val="000000"/>
                <w:sz w:val="20"/>
                <w:szCs w:val="20"/>
              </w:rPr>
              <w:fldChar w:fldCharType="end"/>
            </w:r>
          </w:p>
        </w:tc>
      </w:tr>
      <w:tr w:rsidR="00B6574A" w:rsidRPr="00A540C1" w14:paraId="381CEEBA" w14:textId="77777777" w:rsidTr="00F7307B">
        <w:trPr>
          <w:jc w:val="center"/>
        </w:trPr>
        <w:tc>
          <w:tcPr>
            <w:tcW w:w="3408" w:type="pct"/>
            <w:gridSpan w:val="2"/>
            <w:tcBorders>
              <w:top w:val="double" w:sz="4" w:space="0" w:color="auto"/>
              <w:bottom w:val="double" w:sz="4" w:space="0" w:color="auto"/>
            </w:tcBorders>
            <w:shd w:val="clear" w:color="auto" w:fill="FFFFFF"/>
          </w:tcPr>
          <w:p w14:paraId="71BAC4B6" w14:textId="77777777" w:rsidR="00B6574A" w:rsidRPr="003A2019" w:rsidRDefault="00B6574A" w:rsidP="00F7307B">
            <w:pPr>
              <w:spacing w:after="0" w:line="240" w:lineRule="auto"/>
              <w:jc w:val="right"/>
              <w:rPr>
                <w:rFonts w:ascii="Times New Roman" w:eastAsia="Times New Roman" w:hAnsi="Times New Roman"/>
                <w:b/>
                <w:color w:val="000000"/>
                <w:sz w:val="20"/>
                <w:szCs w:val="20"/>
              </w:rPr>
            </w:pPr>
            <w:r w:rsidRPr="003A2019">
              <w:rPr>
                <w:rFonts w:ascii="Times New Roman" w:eastAsia="Times New Roman" w:hAnsi="Times New Roman"/>
                <w:b/>
                <w:color w:val="000000"/>
                <w:sz w:val="20"/>
                <w:szCs w:val="20"/>
              </w:rPr>
              <w:t>Total project costs</w:t>
            </w:r>
          </w:p>
        </w:tc>
        <w:tc>
          <w:tcPr>
            <w:tcW w:w="379" w:type="pct"/>
            <w:tcBorders>
              <w:top w:val="double" w:sz="4" w:space="0" w:color="auto"/>
              <w:bottom w:val="double" w:sz="4" w:space="0" w:color="auto"/>
            </w:tcBorders>
            <w:shd w:val="clear" w:color="auto" w:fill="FFFFFF"/>
          </w:tcPr>
          <w:p w14:paraId="251978B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bookmarkStart w:id="58" w:name="totalProjCostGA"/>
        <w:tc>
          <w:tcPr>
            <w:tcW w:w="621" w:type="pct"/>
            <w:tcBorders>
              <w:top w:val="double" w:sz="4" w:space="0" w:color="auto"/>
              <w:bottom w:val="double" w:sz="4" w:space="0" w:color="auto"/>
            </w:tcBorders>
            <w:shd w:val="clear" w:color="auto" w:fill="FFFFFF"/>
          </w:tcPr>
          <w:p w14:paraId="5D3A105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totalProjCostGA"/>
                  <w:enabled w:val="0"/>
                  <w:calcOnExit/>
                  <w:textInput>
                    <w:type w:val="calculated"/>
                    <w:default w:val="=sum(A_GA_01,A_GA_02,A_GA_03,A_GA_04,A_GA_05,A_GA_06,A_GA_07,A_GA_08,A_GA_09)"/>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fldChar w:fldCharType="begin"/>
            </w:r>
            <w:r w:rsidRPr="00C72F6D">
              <w:rPr>
                <w:rFonts w:ascii="Times New Roman" w:eastAsia="Times New Roman" w:hAnsi="Times New Roman"/>
                <w:color w:val="000000"/>
                <w:sz w:val="20"/>
                <w:szCs w:val="20"/>
              </w:rPr>
              <w:instrText xml:space="preserve"> =sum(A_GA_01,A_GA_02,A_GA_03,A_GA_04,A_GA_05,A_GA_06,A_GA_07,A_GA_08,A_GA_09) </w:instrText>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instrText>1,900,000</w:instrText>
            </w:r>
            <w:r w:rsidRPr="00C72F6D">
              <w:rPr>
                <w:rFonts w:ascii="Times New Roman" w:eastAsia="Times New Roman" w:hAnsi="Times New Roman"/>
                <w:color w:val="000000"/>
                <w:sz w:val="20"/>
                <w:szCs w:val="20"/>
              </w:rPr>
              <w:fldChar w:fldCharType="end"/>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1,900,000</w:t>
            </w:r>
            <w:r w:rsidRPr="00C72F6D">
              <w:rPr>
                <w:rFonts w:ascii="Times New Roman" w:eastAsia="Times New Roman" w:hAnsi="Times New Roman"/>
                <w:color w:val="000000"/>
                <w:sz w:val="20"/>
                <w:szCs w:val="20"/>
              </w:rPr>
              <w:fldChar w:fldCharType="end"/>
            </w:r>
            <w:bookmarkEnd w:id="58"/>
          </w:p>
        </w:tc>
        <w:tc>
          <w:tcPr>
            <w:tcW w:w="592" w:type="pct"/>
            <w:tcBorders>
              <w:top w:val="double" w:sz="4" w:space="0" w:color="auto"/>
              <w:bottom w:val="double" w:sz="4" w:space="0" w:color="auto"/>
            </w:tcBorders>
            <w:shd w:val="clear" w:color="auto" w:fill="FFFFFF"/>
          </w:tcPr>
          <w:p w14:paraId="1791314C"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C72F6D">
              <w:rPr>
                <w:rFonts w:ascii="Times New Roman" w:eastAsia="Times New Roman" w:hAnsi="Times New Roman"/>
                <w:color w:val="000000"/>
                <w:sz w:val="20"/>
                <w:szCs w:val="20"/>
              </w:rPr>
              <w:fldChar w:fldCharType="begin">
                <w:ffData>
                  <w:name w:val="totalProjCostGA"/>
                  <w:enabled w:val="0"/>
                  <w:calcOnExit/>
                  <w:textInput>
                    <w:type w:val="calculated"/>
                    <w:default w:val="=sum(A_GA_01,A_GA_02,A_GA_03,A_GA_04,A_GA_05,A_GA_06,A_GA_07,A_GA_08,A_GA_09)"/>
                    <w:format w:val="#,##0"/>
                  </w:textInput>
                </w:ffData>
              </w:fldChar>
            </w:r>
            <w:r w:rsidRPr="00C72F6D">
              <w:rPr>
                <w:rFonts w:ascii="Times New Roman" w:eastAsia="Times New Roman" w:hAnsi="Times New Roman"/>
                <w:color w:val="000000"/>
                <w:sz w:val="20"/>
                <w:szCs w:val="20"/>
              </w:rPr>
              <w:instrText xml:space="preserve"> FORMTEXT </w:instrText>
            </w:r>
            <w:r w:rsidRPr="00C72F6D">
              <w:rPr>
                <w:rFonts w:ascii="Times New Roman" w:eastAsia="Times New Roman" w:hAnsi="Times New Roman"/>
                <w:color w:val="000000"/>
                <w:sz w:val="20"/>
                <w:szCs w:val="20"/>
              </w:rPr>
              <w:fldChar w:fldCharType="begin"/>
            </w:r>
            <w:r w:rsidRPr="00C72F6D">
              <w:rPr>
                <w:rFonts w:ascii="Times New Roman" w:eastAsia="Times New Roman" w:hAnsi="Times New Roman"/>
                <w:color w:val="000000"/>
                <w:sz w:val="20"/>
                <w:szCs w:val="20"/>
              </w:rPr>
              <w:instrText xml:space="preserve"> =sum(A_GA_01,A_GA_02,A_GA_03,A_GA_04,A_GA_05,A_GA_06,A_GA_07,A_GA_08,A_GA_09) </w:instrText>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instrText>1,900,000</w:instrText>
            </w:r>
            <w:r w:rsidRPr="00C72F6D">
              <w:rPr>
                <w:rFonts w:ascii="Times New Roman" w:eastAsia="Times New Roman" w:hAnsi="Times New Roman"/>
                <w:color w:val="000000"/>
                <w:sz w:val="20"/>
                <w:szCs w:val="20"/>
              </w:rPr>
              <w:fldChar w:fldCharType="end"/>
            </w:r>
            <w:r w:rsidRPr="00C72F6D">
              <w:rPr>
                <w:rFonts w:ascii="Times New Roman" w:eastAsia="Times New Roman" w:hAnsi="Times New Roman"/>
                <w:color w:val="000000"/>
                <w:sz w:val="20"/>
                <w:szCs w:val="20"/>
              </w:rPr>
            </w:r>
            <w:r w:rsidRPr="00C72F6D">
              <w:rPr>
                <w:rFonts w:ascii="Times New Roman" w:eastAsia="Times New Roman" w:hAnsi="Times New Roman"/>
                <w:color w:val="000000"/>
                <w:sz w:val="20"/>
                <w:szCs w:val="20"/>
              </w:rPr>
              <w:fldChar w:fldCharType="separate"/>
            </w:r>
            <w:r w:rsidRPr="00C72F6D">
              <w:rPr>
                <w:rFonts w:ascii="Times New Roman" w:eastAsia="Times New Roman" w:hAnsi="Times New Roman"/>
                <w:color w:val="000000"/>
                <w:sz w:val="20"/>
                <w:szCs w:val="20"/>
              </w:rPr>
              <w:t>1,900,000</w:t>
            </w:r>
            <w:r w:rsidRPr="00C72F6D">
              <w:rPr>
                <w:rFonts w:ascii="Times New Roman" w:eastAsia="Times New Roman" w:hAnsi="Times New Roman"/>
                <w:color w:val="000000"/>
                <w:sz w:val="20"/>
                <w:szCs w:val="20"/>
              </w:rPr>
              <w:fldChar w:fldCharType="end"/>
            </w:r>
          </w:p>
        </w:tc>
      </w:tr>
    </w:tbl>
    <w:p w14:paraId="48FF1F4D" w14:textId="77777777" w:rsidR="00B6574A" w:rsidRPr="00CD7D5A" w:rsidRDefault="00B6574A" w:rsidP="00B6574A">
      <w:pPr>
        <w:numPr>
          <w:ilvl w:val="0"/>
          <w:numId w:val="1"/>
        </w:numPr>
        <w:tabs>
          <w:tab w:val="left" w:pos="360"/>
        </w:tabs>
        <w:spacing w:before="240" w:after="80" w:line="240" w:lineRule="auto"/>
        <w:rPr>
          <w:rFonts w:ascii="Times New Roman" w:eastAsia="Times New Roman" w:hAnsi="Times New Roman"/>
          <w:b/>
          <w:smallCaps/>
          <w:color w:val="000000"/>
          <w:lang w:val="x-none" w:eastAsia="x-none"/>
        </w:rPr>
      </w:pPr>
      <w:r w:rsidRPr="00E75190">
        <w:rPr>
          <w:rFonts w:ascii="Times New Roman" w:hAnsi="Times New Roman"/>
          <w:b/>
          <w:smallCaps/>
          <w:color w:val="000000"/>
        </w:rPr>
        <w:t>Project description summary</w:t>
      </w:r>
      <w:r w:rsidRPr="00D13F15">
        <w:rPr>
          <w:rFonts w:hint="eastAsia"/>
          <w:b/>
          <w:smallCaps/>
          <w:color w:val="000000"/>
          <w:lang w:eastAsia="zh-CN"/>
        </w:rPr>
        <w:t xml:space="preserve"> </w:t>
      </w:r>
    </w:p>
    <w:tbl>
      <w:tblPr>
        <w:tblW w:w="4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772"/>
        <w:gridCol w:w="921"/>
        <w:gridCol w:w="1767"/>
        <w:gridCol w:w="1886"/>
        <w:gridCol w:w="756"/>
        <w:gridCol w:w="969"/>
        <w:gridCol w:w="998"/>
      </w:tblGrid>
      <w:tr w:rsidR="00B6574A" w:rsidRPr="00A540C1" w14:paraId="5B655CD2" w14:textId="77777777" w:rsidTr="00F7307B">
        <w:trPr>
          <w:trHeight w:val="260"/>
          <w:jc w:val="center"/>
        </w:trPr>
        <w:tc>
          <w:tcPr>
            <w:tcW w:w="5000" w:type="pct"/>
            <w:gridSpan w:val="7"/>
            <w:shd w:val="clear" w:color="auto" w:fill="FFFFFF"/>
          </w:tcPr>
          <w:p w14:paraId="7E609C9E" w14:textId="77777777" w:rsidR="00B6574A" w:rsidRPr="003A2019" w:rsidRDefault="00B6574A" w:rsidP="00F7307B">
            <w:pPr>
              <w:keepNext/>
              <w:spacing w:after="0" w:line="240" w:lineRule="auto"/>
              <w:outlineLvl w:val="2"/>
              <w:rPr>
                <w:rFonts w:ascii="Times New Roman" w:eastAsia="Times New Roman" w:hAnsi="Times New Roman"/>
                <w:b/>
                <w:iCs/>
                <w:color w:val="000000"/>
              </w:rPr>
            </w:pPr>
            <w:r w:rsidRPr="003A2019">
              <w:rPr>
                <w:rFonts w:ascii="Times New Roman" w:eastAsia="Times New Roman" w:hAnsi="Times New Roman"/>
                <w:b/>
                <w:iCs/>
                <w:color w:val="000000"/>
              </w:rPr>
              <w:t xml:space="preserve">Project Objective: </w:t>
            </w:r>
            <w:bookmarkStart w:id="59" w:name="projectObjective"/>
            <w:r w:rsidRPr="00C72F6D">
              <w:rPr>
                <w:rFonts w:ascii="Times New Roman" w:hAnsi="Times New Roman"/>
                <w:noProof/>
                <w:color w:val="000000"/>
                <w:sz w:val="20"/>
                <w:szCs w:val="20"/>
              </w:rPr>
              <w:fldChar w:fldCharType="begin">
                <w:ffData>
                  <w:name w:val="projectObjective"/>
                  <w:enabled/>
                  <w:calcOnExit w:val="0"/>
                  <w:textInput/>
                </w:ffData>
              </w:fldChar>
            </w:r>
            <w:r w:rsidRPr="00C72F6D">
              <w:rPr>
                <w:rFonts w:ascii="Times New Roman" w:hAnsi="Times New Roman"/>
                <w:noProof/>
                <w:color w:val="000000"/>
                <w:sz w:val="20"/>
                <w:szCs w:val="20"/>
              </w:rPr>
              <w:instrText xml:space="preserve"> FORMTEXT </w:instrText>
            </w:r>
            <w:r w:rsidRPr="00C72F6D">
              <w:rPr>
                <w:rFonts w:ascii="Times New Roman" w:hAnsi="Times New Roman"/>
                <w:noProof/>
                <w:color w:val="000000"/>
                <w:sz w:val="20"/>
                <w:szCs w:val="20"/>
              </w:rPr>
            </w:r>
            <w:r w:rsidRPr="00C72F6D">
              <w:rPr>
                <w:rFonts w:ascii="Times New Roman" w:hAnsi="Times New Roman"/>
                <w:noProof/>
                <w:color w:val="000000"/>
                <w:sz w:val="20"/>
                <w:szCs w:val="20"/>
              </w:rPr>
              <w:fldChar w:fldCharType="separate"/>
            </w:r>
            <w:r w:rsidRPr="00C72F6D">
              <w:rPr>
                <w:rFonts w:ascii="Times New Roman" w:hAnsi="Times New Roman"/>
                <w:noProof/>
                <w:color w:val="000000"/>
                <w:sz w:val="20"/>
                <w:szCs w:val="20"/>
              </w:rPr>
              <w:t>The project will establish a long-term systems approach to developing, refining and applying the tools, and skills essential for identifying integrated approaches to energy, water, food, and ecosystem security in selected regions in line with the GEF 2020 strategy.</w:t>
            </w:r>
            <w:r w:rsidRPr="00C72F6D">
              <w:rPr>
                <w:rFonts w:ascii="Times New Roman" w:hAnsi="Times New Roman"/>
                <w:noProof/>
                <w:color w:val="000000"/>
                <w:sz w:val="20"/>
                <w:szCs w:val="20"/>
              </w:rPr>
              <w:fldChar w:fldCharType="end"/>
            </w:r>
            <w:bookmarkEnd w:id="59"/>
          </w:p>
        </w:tc>
      </w:tr>
      <w:tr w:rsidR="00B6574A" w:rsidRPr="00A540C1" w14:paraId="66A60180" w14:textId="77777777" w:rsidTr="00F7307B">
        <w:trPr>
          <w:trHeight w:val="197"/>
          <w:jc w:val="center"/>
        </w:trPr>
        <w:tc>
          <w:tcPr>
            <w:tcW w:w="977" w:type="pct"/>
            <w:vMerge w:val="restart"/>
            <w:shd w:val="clear" w:color="auto" w:fill="FFFFFF"/>
            <w:vAlign w:val="center"/>
          </w:tcPr>
          <w:p w14:paraId="5AA6D534" w14:textId="77777777" w:rsidR="00B6574A"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Component</w:t>
            </w:r>
            <w:r>
              <w:rPr>
                <w:rFonts w:ascii="Times New Roman" w:eastAsia="Times New Roman" w:hAnsi="Times New Roman"/>
                <w:b/>
                <w:iCs/>
                <w:color w:val="000000"/>
                <w:sz w:val="20"/>
                <w:szCs w:val="20"/>
              </w:rPr>
              <w:t>s</w:t>
            </w:r>
            <w:r w:rsidRPr="003A2019">
              <w:rPr>
                <w:rFonts w:ascii="Times New Roman" w:eastAsia="Times New Roman" w:hAnsi="Times New Roman"/>
                <w:b/>
                <w:iCs/>
                <w:color w:val="000000"/>
                <w:sz w:val="20"/>
                <w:szCs w:val="20"/>
              </w:rPr>
              <w:t>/</w:t>
            </w:r>
          </w:p>
          <w:p w14:paraId="4D4E21D4"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Program</w:t>
            </w:r>
            <w:r>
              <w:rPr>
                <w:rFonts w:ascii="Times New Roman" w:eastAsia="Times New Roman" w:hAnsi="Times New Roman"/>
                <w:b/>
                <w:iCs/>
                <w:color w:val="000000"/>
                <w:sz w:val="20"/>
                <w:szCs w:val="20"/>
              </w:rPr>
              <w:t>s</w:t>
            </w:r>
          </w:p>
        </w:tc>
        <w:tc>
          <w:tcPr>
            <w:tcW w:w="508" w:type="pct"/>
            <w:vMerge w:val="restart"/>
            <w:shd w:val="clear" w:color="auto" w:fill="FFFFFF"/>
            <w:vAlign w:val="center"/>
          </w:tcPr>
          <w:p w14:paraId="4974981C"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Financing Type</w:t>
            </w:r>
            <w:r w:rsidRPr="003A2019">
              <w:rPr>
                <w:rStyle w:val="FootnoteReference"/>
                <w:rFonts w:ascii="Times New Roman" w:eastAsia="Times New Roman" w:hAnsi="Times New Roman"/>
                <w:b/>
                <w:iCs/>
                <w:color w:val="000000"/>
                <w:sz w:val="20"/>
                <w:szCs w:val="20"/>
              </w:rPr>
              <w:footnoteReference w:id="3"/>
            </w:r>
          </w:p>
        </w:tc>
        <w:tc>
          <w:tcPr>
            <w:tcW w:w="974" w:type="pct"/>
            <w:vMerge w:val="restart"/>
            <w:shd w:val="clear" w:color="auto" w:fill="FFFFFF"/>
            <w:vAlign w:val="center"/>
          </w:tcPr>
          <w:p w14:paraId="18FC38B3"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Outcome</w:t>
            </w:r>
            <w:r>
              <w:rPr>
                <w:rFonts w:ascii="Times New Roman" w:eastAsia="Times New Roman" w:hAnsi="Times New Roman"/>
                <w:b/>
                <w:iCs/>
                <w:color w:val="000000"/>
                <w:sz w:val="20"/>
                <w:szCs w:val="20"/>
              </w:rPr>
              <w:t>s</w:t>
            </w:r>
          </w:p>
        </w:tc>
        <w:tc>
          <w:tcPr>
            <w:tcW w:w="1040" w:type="pct"/>
            <w:vMerge w:val="restart"/>
            <w:shd w:val="clear" w:color="auto" w:fill="FFFFFF"/>
            <w:vAlign w:val="center"/>
          </w:tcPr>
          <w:p w14:paraId="1F17EC4B"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r w:rsidRPr="003A2019">
              <w:rPr>
                <w:rFonts w:ascii="Times New Roman" w:eastAsia="Times New Roman" w:hAnsi="Times New Roman"/>
                <w:b/>
                <w:iCs/>
                <w:color w:val="000000"/>
                <w:sz w:val="20"/>
                <w:szCs w:val="20"/>
              </w:rPr>
              <w:t>Project Output</w:t>
            </w:r>
            <w:r>
              <w:rPr>
                <w:rFonts w:ascii="Times New Roman" w:eastAsia="Times New Roman" w:hAnsi="Times New Roman"/>
                <w:b/>
                <w:iCs/>
                <w:color w:val="000000"/>
                <w:sz w:val="20"/>
                <w:szCs w:val="20"/>
              </w:rPr>
              <w:t>s</w:t>
            </w:r>
          </w:p>
        </w:tc>
        <w:tc>
          <w:tcPr>
            <w:tcW w:w="417" w:type="pct"/>
            <w:vMerge w:val="restart"/>
            <w:shd w:val="clear" w:color="auto" w:fill="FFFFFF"/>
            <w:vAlign w:val="center"/>
          </w:tcPr>
          <w:p w14:paraId="73D0B4BC" w14:textId="77777777" w:rsidR="00B6574A" w:rsidRPr="003A2019" w:rsidRDefault="00B6574A" w:rsidP="00F7307B">
            <w:pPr>
              <w:pStyle w:val="Heading3"/>
              <w:rPr>
                <w:bCs w:val="0"/>
                <w:iCs/>
                <w:color w:val="000000"/>
                <w:sz w:val="20"/>
                <w:szCs w:val="20"/>
              </w:rPr>
            </w:pPr>
            <w:r w:rsidRPr="003A2019">
              <w:rPr>
                <w:bCs w:val="0"/>
                <w:iCs/>
                <w:color w:val="000000"/>
                <w:sz w:val="20"/>
                <w:szCs w:val="20"/>
              </w:rPr>
              <w:t>Trust Fund</w:t>
            </w:r>
          </w:p>
        </w:tc>
        <w:tc>
          <w:tcPr>
            <w:tcW w:w="1084" w:type="pct"/>
            <w:gridSpan w:val="2"/>
            <w:shd w:val="clear" w:color="auto" w:fill="FFFFFF"/>
            <w:vAlign w:val="center"/>
          </w:tcPr>
          <w:p w14:paraId="28B2990B" w14:textId="77777777" w:rsidR="00B6574A" w:rsidRPr="003A2019" w:rsidRDefault="00B6574A" w:rsidP="00F7307B">
            <w:pPr>
              <w:pStyle w:val="Heading3"/>
              <w:jc w:val="center"/>
              <w:rPr>
                <w:bCs w:val="0"/>
                <w:iCs/>
                <w:color w:val="000000"/>
                <w:sz w:val="20"/>
                <w:szCs w:val="20"/>
                <w:lang w:val="en-US"/>
              </w:rPr>
            </w:pPr>
            <w:r w:rsidRPr="003A2019">
              <w:rPr>
                <w:bCs w:val="0"/>
                <w:iCs/>
                <w:color w:val="000000"/>
                <w:sz w:val="20"/>
                <w:szCs w:val="20"/>
                <w:lang w:val="en-US"/>
              </w:rPr>
              <w:t>(in $)</w:t>
            </w:r>
          </w:p>
        </w:tc>
      </w:tr>
      <w:tr w:rsidR="00B6574A" w:rsidRPr="00A540C1" w14:paraId="3C252773" w14:textId="77777777" w:rsidTr="00F7307B">
        <w:trPr>
          <w:trHeight w:val="120"/>
          <w:jc w:val="center"/>
        </w:trPr>
        <w:tc>
          <w:tcPr>
            <w:tcW w:w="977" w:type="pct"/>
            <w:vMerge/>
            <w:shd w:val="clear" w:color="auto" w:fill="FFFFFF"/>
            <w:vAlign w:val="center"/>
          </w:tcPr>
          <w:p w14:paraId="099488C9"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508" w:type="pct"/>
            <w:vMerge/>
            <w:shd w:val="clear" w:color="auto" w:fill="FFFFFF"/>
            <w:vAlign w:val="center"/>
          </w:tcPr>
          <w:p w14:paraId="22502F1C"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974" w:type="pct"/>
            <w:vMerge/>
            <w:shd w:val="clear" w:color="auto" w:fill="FFFFFF"/>
            <w:vAlign w:val="center"/>
          </w:tcPr>
          <w:p w14:paraId="792BFF77"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1040" w:type="pct"/>
            <w:vMerge/>
            <w:shd w:val="clear" w:color="auto" w:fill="FFFFFF"/>
            <w:vAlign w:val="center"/>
          </w:tcPr>
          <w:p w14:paraId="27F45E36" w14:textId="77777777" w:rsidR="00B6574A" w:rsidRPr="003A2019" w:rsidRDefault="00B6574A" w:rsidP="00F7307B">
            <w:pPr>
              <w:keepNext/>
              <w:spacing w:after="0" w:line="240" w:lineRule="auto"/>
              <w:jc w:val="center"/>
              <w:outlineLvl w:val="2"/>
              <w:rPr>
                <w:rFonts w:ascii="Times New Roman" w:eastAsia="Times New Roman" w:hAnsi="Times New Roman"/>
                <w:b/>
                <w:iCs/>
                <w:color w:val="000000"/>
                <w:sz w:val="20"/>
                <w:szCs w:val="20"/>
              </w:rPr>
            </w:pPr>
          </w:p>
        </w:tc>
        <w:tc>
          <w:tcPr>
            <w:tcW w:w="417" w:type="pct"/>
            <w:vMerge/>
            <w:shd w:val="clear" w:color="auto" w:fill="FFFFFF"/>
          </w:tcPr>
          <w:p w14:paraId="64CEF955" w14:textId="77777777" w:rsidR="00B6574A" w:rsidRPr="003A2019" w:rsidRDefault="00B6574A" w:rsidP="00F7307B">
            <w:pPr>
              <w:pStyle w:val="Heading3"/>
              <w:rPr>
                <w:bCs w:val="0"/>
                <w:iCs/>
                <w:color w:val="000000"/>
                <w:sz w:val="20"/>
                <w:szCs w:val="20"/>
              </w:rPr>
            </w:pPr>
          </w:p>
        </w:tc>
        <w:tc>
          <w:tcPr>
            <w:tcW w:w="534" w:type="pct"/>
            <w:shd w:val="clear" w:color="auto" w:fill="FFFFFF"/>
            <w:vAlign w:val="center"/>
          </w:tcPr>
          <w:p w14:paraId="73402929" w14:textId="77777777" w:rsidR="00B6574A" w:rsidRPr="003A2019" w:rsidRDefault="00B6574A" w:rsidP="00F7307B">
            <w:pPr>
              <w:pStyle w:val="Heading3"/>
              <w:rPr>
                <w:bCs w:val="0"/>
                <w:iCs/>
                <w:color w:val="000000"/>
                <w:sz w:val="20"/>
                <w:szCs w:val="20"/>
              </w:rPr>
            </w:pPr>
            <w:r w:rsidRPr="003A2019">
              <w:rPr>
                <w:bCs w:val="0"/>
                <w:iCs/>
                <w:color w:val="000000"/>
                <w:sz w:val="20"/>
                <w:szCs w:val="20"/>
              </w:rPr>
              <w:t>GEF Project Financing</w:t>
            </w:r>
          </w:p>
        </w:tc>
        <w:tc>
          <w:tcPr>
            <w:tcW w:w="550" w:type="pct"/>
            <w:shd w:val="clear" w:color="auto" w:fill="FFFFFF"/>
          </w:tcPr>
          <w:p w14:paraId="7F7810B0" w14:textId="77777777" w:rsidR="00B6574A" w:rsidRPr="003A2019" w:rsidRDefault="00B6574A" w:rsidP="00F7307B">
            <w:pPr>
              <w:pStyle w:val="Heading3"/>
              <w:rPr>
                <w:bCs w:val="0"/>
                <w:iCs/>
                <w:color w:val="000000"/>
                <w:sz w:val="20"/>
                <w:szCs w:val="20"/>
              </w:rPr>
            </w:pPr>
            <w:r w:rsidRPr="003A2019">
              <w:rPr>
                <w:bCs w:val="0"/>
                <w:iCs/>
                <w:color w:val="000000"/>
                <w:sz w:val="20"/>
                <w:szCs w:val="20"/>
                <w:lang w:val="en-US"/>
              </w:rPr>
              <w:t>Confirmed</w:t>
            </w:r>
            <w:r>
              <w:rPr>
                <w:bCs w:val="0"/>
                <w:iCs/>
                <w:color w:val="000000"/>
                <w:sz w:val="20"/>
                <w:szCs w:val="20"/>
                <w:lang w:val="en-US"/>
              </w:rPr>
              <w:t xml:space="preserve"> </w:t>
            </w:r>
            <w:r w:rsidRPr="003A2019">
              <w:rPr>
                <w:bCs w:val="0"/>
                <w:iCs/>
                <w:color w:val="000000"/>
                <w:sz w:val="20"/>
                <w:szCs w:val="20"/>
              </w:rPr>
              <w:t>Co-financing</w:t>
            </w:r>
          </w:p>
        </w:tc>
      </w:tr>
      <w:tr w:rsidR="00B6574A" w:rsidRPr="00A540C1" w14:paraId="3846D08E" w14:textId="77777777" w:rsidTr="00F7307B">
        <w:trPr>
          <w:jc w:val="center"/>
        </w:trPr>
        <w:tc>
          <w:tcPr>
            <w:tcW w:w="977" w:type="pct"/>
            <w:vMerge w:val="restart"/>
            <w:shd w:val="clear" w:color="auto" w:fill="FFFFFF"/>
          </w:tcPr>
          <w:p w14:paraId="786735D3" w14:textId="77777777"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1.</w:t>
            </w:r>
            <w:r w:rsidRPr="00BD7CF2">
              <w:rPr>
                <w:rFonts w:ascii="Times New Roman" w:eastAsia="Times New Roman" w:hAnsi="Times New Roman"/>
                <w:b/>
                <w:color w:val="000000"/>
              </w:rPr>
              <w:t xml:space="preserve"> </w:t>
            </w:r>
            <w:r>
              <w:rPr>
                <w:rFonts w:ascii="Times New Roman" w:eastAsia="Times New Roman" w:hAnsi="Times New Roman"/>
                <w:b/>
                <w:color w:val="000000"/>
              </w:rPr>
              <w:t>D</w:t>
            </w:r>
            <w:r w:rsidRPr="00BD7CF2">
              <w:rPr>
                <w:rFonts w:ascii="Times New Roman" w:eastAsia="Times New Roman" w:hAnsi="Times New Roman"/>
                <w:b/>
                <w:color w:val="000000"/>
                <w:sz w:val="20"/>
                <w:szCs w:val="20"/>
              </w:rPr>
              <w:t>evelopment of a systems analysis framework for assessing solutions to nexus challenges</w:t>
            </w:r>
          </w:p>
          <w:p w14:paraId="2A88D1B2" w14:textId="77777777" w:rsidR="00B6574A" w:rsidRDefault="00B6574A" w:rsidP="00F7307B">
            <w:pPr>
              <w:spacing w:after="0" w:line="240" w:lineRule="auto"/>
              <w:ind w:left="360"/>
              <w:rPr>
                <w:rFonts w:ascii="Times New Roman" w:eastAsia="Times New Roman" w:hAnsi="Times New Roman"/>
                <w:color w:val="000000"/>
                <w:sz w:val="20"/>
                <w:szCs w:val="20"/>
              </w:rPr>
            </w:pPr>
          </w:p>
          <w:p w14:paraId="5DE15ED2" w14:textId="77777777" w:rsidR="00B6574A" w:rsidRPr="003A2019" w:rsidRDefault="00B6574A" w:rsidP="00F7307B">
            <w:pPr>
              <w:spacing w:after="0" w:line="240" w:lineRule="auto"/>
              <w:rPr>
                <w:rFonts w:ascii="Times New Roman" w:eastAsia="Times New Roman" w:hAnsi="Times New Roman"/>
                <w:color w:val="000000"/>
                <w:sz w:val="20"/>
                <w:szCs w:val="20"/>
              </w:rPr>
            </w:pPr>
          </w:p>
        </w:tc>
        <w:tc>
          <w:tcPr>
            <w:tcW w:w="508" w:type="pct"/>
            <w:shd w:val="clear" w:color="auto" w:fill="FFFFFF"/>
          </w:tcPr>
          <w:p w14:paraId="29FF913B"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4C735056" w14:textId="77777777" w:rsidR="00B6574A" w:rsidRPr="001404D7"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1.1. Future trends and drivers systematically explored</w:t>
            </w:r>
          </w:p>
        </w:tc>
        <w:tc>
          <w:tcPr>
            <w:tcW w:w="1040" w:type="pct"/>
            <w:shd w:val="clear" w:color="auto" w:fill="FFFFFF"/>
          </w:tcPr>
          <w:p w14:paraId="7EDDCD27" w14:textId="77777777" w:rsidR="00B6574A" w:rsidRDefault="00B6574A" w:rsidP="00F7307B">
            <w:pPr>
              <w:spacing w:after="0" w:line="240" w:lineRule="auto"/>
              <w:rPr>
                <w:rFonts w:ascii="Times New Roman" w:eastAsia="Times New Roman" w:hAnsi="Times New Roman"/>
                <w:color w:val="000000"/>
                <w:sz w:val="20"/>
                <w:szCs w:val="20"/>
              </w:rPr>
            </w:pPr>
            <w:r w:rsidRPr="000D49D2">
              <w:rPr>
                <w:rFonts w:ascii="Times New Roman" w:eastAsia="Times New Roman" w:hAnsi="Times New Roman"/>
                <w:color w:val="000000"/>
                <w:sz w:val="20"/>
                <w:szCs w:val="20"/>
              </w:rPr>
              <w:t>1.1.1 Stakeholder-informed regional scenario design for exploring nexus challenges, drivers and solutions</w:t>
            </w:r>
          </w:p>
          <w:p w14:paraId="1E14502C" w14:textId="77777777" w:rsidR="00B6574A" w:rsidRPr="003A2019" w:rsidRDefault="00B6574A" w:rsidP="00B6574A">
            <w:pPr>
              <w:spacing w:after="0" w:line="240" w:lineRule="auto"/>
              <w:rPr>
                <w:rFonts w:ascii="Times New Roman" w:eastAsia="Times New Roman" w:hAnsi="Times New Roman"/>
                <w:color w:val="000000"/>
                <w:sz w:val="20"/>
                <w:szCs w:val="20"/>
              </w:rPr>
            </w:pPr>
          </w:p>
        </w:tc>
        <w:tc>
          <w:tcPr>
            <w:tcW w:w="417" w:type="pct"/>
            <w:shd w:val="clear" w:color="auto" w:fill="FFFFFF"/>
          </w:tcPr>
          <w:p w14:paraId="0C547D55"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2058D516"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0" w:name="B_GA_01"/>
            <w:r>
              <w:rPr>
                <w:rFonts w:ascii="Times New Roman" w:eastAsia="Times New Roman" w:hAnsi="Times New Roman"/>
                <w:color w:val="000000"/>
                <w:sz w:val="20"/>
                <w:szCs w:val="20"/>
              </w:rPr>
              <w:t>150,000</w:t>
            </w:r>
            <w:bookmarkEnd w:id="60"/>
          </w:p>
        </w:tc>
        <w:tc>
          <w:tcPr>
            <w:tcW w:w="550" w:type="pct"/>
            <w:shd w:val="clear" w:color="auto" w:fill="FFFFFF"/>
          </w:tcPr>
          <w:p w14:paraId="0AF3711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1" w:name="B_CO_01"/>
            <w:r>
              <w:rPr>
                <w:rFonts w:ascii="Times New Roman" w:eastAsia="Times New Roman" w:hAnsi="Times New Roman"/>
                <w:color w:val="000000"/>
                <w:sz w:val="20"/>
                <w:szCs w:val="20"/>
              </w:rPr>
              <w:t>150,000</w:t>
            </w:r>
            <w:bookmarkEnd w:id="61"/>
          </w:p>
        </w:tc>
      </w:tr>
      <w:tr w:rsidR="00B6574A" w:rsidRPr="00A540C1" w14:paraId="495BC733" w14:textId="77777777" w:rsidTr="00B6574A">
        <w:trPr>
          <w:jc w:val="center"/>
        </w:trPr>
        <w:tc>
          <w:tcPr>
            <w:tcW w:w="977" w:type="pct"/>
            <w:vMerge/>
            <w:shd w:val="clear" w:color="auto" w:fill="FFFFFF"/>
          </w:tcPr>
          <w:p w14:paraId="0FBBB6D3"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F616AF6" w14:textId="77777777" w:rsidR="00B6574A" w:rsidRDefault="00B6574A"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47511C95" w14:textId="77777777" w:rsidR="00B6574A" w:rsidRPr="001404D7" w:rsidRDefault="00B6574A" w:rsidP="00F7307B">
            <w:pPr>
              <w:spacing w:after="0" w:line="240" w:lineRule="auto"/>
              <w:rPr>
                <w:rFonts w:ascii="Times New Roman" w:eastAsia="Times New Roman" w:hAnsi="Times New Roman"/>
                <w:iCs/>
                <w:color w:val="000000"/>
                <w:sz w:val="20"/>
                <w:szCs w:val="20"/>
              </w:rPr>
            </w:pPr>
          </w:p>
        </w:tc>
        <w:tc>
          <w:tcPr>
            <w:tcW w:w="2541" w:type="pct"/>
            <w:gridSpan w:val="4"/>
            <w:shd w:val="clear" w:color="auto" w:fill="FFFFFF"/>
          </w:tcPr>
          <w:p w14:paraId="0DC26955" w14:textId="77777777" w:rsid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Quantitative water projection i.e. Assumptions for technological change under each SSP. Assumption on solution/option based on countries capacities</w:t>
            </w:r>
          </w:p>
          <w:p w14:paraId="764F9640" w14:textId="77777777" w:rsidR="00B6574A" w:rsidRDefault="00B6574A" w:rsidP="00B6574A">
            <w:pPr>
              <w:spacing w:after="0" w:line="240" w:lineRule="auto"/>
              <w:rPr>
                <w:rFonts w:ascii="Times New Roman" w:eastAsia="Times New Roman" w:hAnsi="Times New Roman"/>
                <w:color w:val="FF0000"/>
                <w:sz w:val="20"/>
                <w:szCs w:val="20"/>
              </w:rPr>
            </w:pPr>
          </w:p>
          <w:p w14:paraId="6644142D" w14:textId="4378F948" w:rsidR="00B6574A" w:rsidRDefault="00B6574A" w:rsidP="00B6574A">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½ Post Doc Stakeholder: 28,000</w:t>
            </w:r>
            <w:r w:rsidR="00B70AC4">
              <w:rPr>
                <w:rFonts w:ascii="Times New Roman" w:eastAsia="Times New Roman" w:hAnsi="Times New Roman"/>
                <w:color w:val="FF0000"/>
                <w:sz w:val="20"/>
                <w:szCs w:val="20"/>
              </w:rPr>
              <w:t xml:space="preserve"> * 3</w:t>
            </w:r>
          </w:p>
          <w:p w14:paraId="5CC6F729" w14:textId="77777777" w:rsidR="00B6574A" w:rsidRPr="00B6574A" w:rsidRDefault="00B6574A" w:rsidP="00B6574A">
            <w:pPr>
              <w:spacing w:after="0" w:line="240" w:lineRule="auto"/>
              <w:rPr>
                <w:rFonts w:ascii="Times New Roman" w:eastAsia="Times New Roman" w:hAnsi="Times New Roman"/>
                <w:color w:val="FF0000"/>
                <w:sz w:val="20"/>
                <w:szCs w:val="20"/>
              </w:rPr>
            </w:pPr>
          </w:p>
          <w:p w14:paraId="5804C08D" w14:textId="77777777" w:rsidR="00B6574A" w:rsidRDefault="00B6574A" w:rsidP="00F7307B">
            <w:pPr>
              <w:spacing w:after="0" w:line="240" w:lineRule="auto"/>
              <w:jc w:val="right"/>
              <w:rPr>
                <w:rFonts w:ascii="Times New Roman" w:eastAsia="Times New Roman" w:hAnsi="Times New Roman"/>
                <w:color w:val="000000"/>
                <w:sz w:val="20"/>
                <w:szCs w:val="20"/>
              </w:rPr>
            </w:pPr>
          </w:p>
        </w:tc>
      </w:tr>
      <w:tr w:rsidR="00B6574A" w:rsidRPr="00A540C1" w14:paraId="5D36A4F0" w14:textId="77777777" w:rsidTr="00F7307B">
        <w:trPr>
          <w:jc w:val="center"/>
        </w:trPr>
        <w:tc>
          <w:tcPr>
            <w:tcW w:w="977" w:type="pct"/>
            <w:vMerge/>
            <w:shd w:val="clear" w:color="auto" w:fill="FFFFFF"/>
          </w:tcPr>
          <w:p w14:paraId="60F5D188"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51743EB9"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739723C2" w14:textId="77777777" w:rsidR="00B6574A" w:rsidRPr="001404D7" w:rsidDel="00D14972"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1.2</w:t>
            </w:r>
            <w:r w:rsidRPr="001404D7">
              <w:rPr>
                <w:rFonts w:ascii="Times New Roman" w:eastAsia="Times New Roman" w:hAnsi="Times New Roman"/>
                <w:iCs/>
                <w:color w:val="000000"/>
                <w:sz w:val="14"/>
                <w:szCs w:val="14"/>
              </w:rPr>
              <w:t xml:space="preserve">   </w:t>
            </w:r>
            <w:r w:rsidRPr="001404D7">
              <w:rPr>
                <w:rFonts w:ascii="Times New Roman" w:eastAsia="Times New Roman" w:hAnsi="Times New Roman"/>
                <w:iCs/>
                <w:color w:val="000000"/>
                <w:sz w:val="20"/>
                <w:szCs w:val="20"/>
              </w:rPr>
              <w:t>Method and tool developed</w:t>
            </w:r>
          </w:p>
        </w:tc>
        <w:tc>
          <w:tcPr>
            <w:tcW w:w="1040" w:type="pct"/>
            <w:shd w:val="clear" w:color="auto" w:fill="FFFFFF"/>
          </w:tcPr>
          <w:p w14:paraId="0843C08B" w14:textId="77777777" w:rsidR="00B6574A" w:rsidRDefault="00B6574A" w:rsidP="00F7307B">
            <w:pPr>
              <w:spacing w:after="0" w:line="240" w:lineRule="auto"/>
              <w:rPr>
                <w:rFonts w:ascii="Times New Roman" w:eastAsia="Times New Roman" w:hAnsi="Times New Roman"/>
                <w:color w:val="000000"/>
                <w:sz w:val="20"/>
                <w:szCs w:val="20"/>
              </w:rPr>
            </w:pPr>
            <w:r w:rsidRPr="000D49D2">
              <w:rPr>
                <w:rFonts w:ascii="Times New Roman" w:eastAsia="Times New Roman" w:hAnsi="Times New Roman"/>
                <w:color w:val="000000"/>
                <w:sz w:val="20"/>
                <w:szCs w:val="20"/>
              </w:rPr>
              <w:t xml:space="preserve">1.2.1 </w:t>
            </w:r>
            <w:r>
              <w:rPr>
                <w:rFonts w:ascii="Times New Roman" w:eastAsia="Times New Roman" w:hAnsi="Times New Roman"/>
                <w:color w:val="000000"/>
                <w:sz w:val="20"/>
                <w:szCs w:val="20"/>
              </w:rPr>
              <w:t>N</w:t>
            </w:r>
            <w:r w:rsidRPr="000D49D2">
              <w:rPr>
                <w:rFonts w:ascii="Times New Roman" w:eastAsia="Times New Roman" w:hAnsi="Times New Roman"/>
                <w:color w:val="000000"/>
                <w:sz w:val="20"/>
                <w:szCs w:val="20"/>
              </w:rPr>
              <w:t>exus modeling tool</w:t>
            </w:r>
            <w:r>
              <w:rPr>
                <w:rFonts w:ascii="Times New Roman" w:eastAsia="Times New Roman" w:hAnsi="Times New Roman"/>
                <w:color w:val="000000"/>
                <w:sz w:val="20"/>
                <w:szCs w:val="20"/>
              </w:rPr>
              <w:t xml:space="preserve"> developed and </w:t>
            </w:r>
            <w:r>
              <w:rPr>
                <w:rFonts w:ascii="Times New Roman" w:eastAsia="Times New Roman" w:hAnsi="Times New Roman"/>
                <w:color w:val="000000"/>
                <w:sz w:val="20"/>
                <w:szCs w:val="20"/>
              </w:rPr>
              <w:lastRenderedPageBreak/>
              <w:t>demonstrated with preliminary results: Tool</w:t>
            </w:r>
            <w:r w:rsidRPr="000D49D2">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will</w:t>
            </w:r>
            <w:r w:rsidRPr="000D49D2">
              <w:rPr>
                <w:rFonts w:ascii="Times New Roman" w:eastAsia="Times New Roman" w:hAnsi="Times New Roman"/>
                <w:color w:val="000000"/>
                <w:sz w:val="20"/>
                <w:szCs w:val="20"/>
              </w:rPr>
              <w:t xml:space="preserve"> illuminate trade-offs among sectors and explore solutions for achieving multiple development and environmental objectives</w:t>
            </w:r>
          </w:p>
        </w:tc>
        <w:tc>
          <w:tcPr>
            <w:tcW w:w="417" w:type="pct"/>
            <w:shd w:val="clear" w:color="auto" w:fill="FFFFFF"/>
          </w:tcPr>
          <w:p w14:paraId="2A3E39BD"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lastRenderedPageBreak/>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3039C5B4"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700,000</w:t>
            </w:r>
          </w:p>
        </w:tc>
        <w:tc>
          <w:tcPr>
            <w:tcW w:w="550" w:type="pct"/>
            <w:shd w:val="clear" w:color="auto" w:fill="FFFFFF"/>
          </w:tcPr>
          <w:p w14:paraId="33624D27" w14:textId="77777777" w:rsidR="00B6574A" w:rsidRDefault="00B6574A" w:rsidP="00F7307B">
            <w:pPr>
              <w:spacing w:after="0" w:line="240" w:lineRule="auto"/>
              <w:jc w:val="right"/>
              <w:rPr>
                <w:rFonts w:ascii="Times New Roman" w:eastAsia="Times New Roman" w:hAnsi="Times New Roman"/>
                <w:color w:val="000000"/>
                <w:sz w:val="20"/>
                <w:szCs w:val="20"/>
              </w:rPr>
            </w:pPr>
            <w:commentRangeStart w:id="62"/>
            <w:r>
              <w:rPr>
                <w:rFonts w:ascii="Times New Roman" w:eastAsia="Times New Roman" w:hAnsi="Times New Roman"/>
                <w:color w:val="000000"/>
                <w:sz w:val="20"/>
                <w:szCs w:val="20"/>
              </w:rPr>
              <w:t>700,000</w:t>
            </w:r>
            <w:commentRangeEnd w:id="62"/>
            <w:r>
              <w:rPr>
                <w:rStyle w:val="CommentReference"/>
                <w:rFonts w:ascii="Times New Roman" w:eastAsia="Times New Roman" w:hAnsi="Times New Roman"/>
                <w:lang w:val="x-none" w:eastAsia="x-none"/>
              </w:rPr>
              <w:commentReference w:id="62"/>
            </w:r>
          </w:p>
        </w:tc>
      </w:tr>
      <w:tr w:rsidR="00FD4315" w:rsidRPr="00A540C1" w14:paraId="19822113" w14:textId="77777777" w:rsidTr="00FD4315">
        <w:trPr>
          <w:jc w:val="center"/>
        </w:trPr>
        <w:tc>
          <w:tcPr>
            <w:tcW w:w="977" w:type="pct"/>
            <w:shd w:val="clear" w:color="auto" w:fill="FFFFFF"/>
          </w:tcPr>
          <w:p w14:paraId="146267E0" w14:textId="77777777" w:rsidR="00FD4315" w:rsidRPr="00565A70" w:rsidRDefault="00FD4315"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1E37CA4E" w14:textId="77777777" w:rsidR="00FD4315" w:rsidRDefault="00FD4315"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5D58C237" w14:textId="77777777" w:rsidR="00FD4315" w:rsidRPr="001404D7" w:rsidRDefault="00FD4315" w:rsidP="00F7307B">
            <w:pPr>
              <w:spacing w:after="0" w:line="240" w:lineRule="auto"/>
              <w:rPr>
                <w:rFonts w:ascii="Times New Roman" w:eastAsia="Times New Roman" w:hAnsi="Times New Roman"/>
                <w:iCs/>
                <w:color w:val="000000"/>
                <w:sz w:val="20"/>
                <w:szCs w:val="20"/>
              </w:rPr>
            </w:pPr>
          </w:p>
        </w:tc>
        <w:tc>
          <w:tcPr>
            <w:tcW w:w="2541" w:type="pct"/>
            <w:gridSpan w:val="4"/>
            <w:shd w:val="clear" w:color="auto" w:fill="FFFFFF"/>
          </w:tcPr>
          <w:p w14:paraId="311F9471" w14:textId="77777777" w:rsidR="00FD4315" w:rsidRDefault="00FD4315" w:rsidP="00FD4315">
            <w:pP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1 post doc (modeler WAT group) i.e. Ted</w:t>
            </w:r>
          </w:p>
          <w:p w14:paraId="238E9270" w14:textId="0881704B" w:rsidR="00FD4315" w:rsidRP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56,000</w:t>
            </w:r>
            <w:r w:rsidR="00B70AC4">
              <w:rPr>
                <w:rFonts w:ascii="Times New Roman" w:eastAsia="Times New Roman" w:hAnsi="Times New Roman"/>
                <w:color w:val="FF0000"/>
                <w:sz w:val="20"/>
                <w:szCs w:val="20"/>
              </w:rPr>
              <w:t xml:space="preserve"> * 3</w:t>
            </w:r>
          </w:p>
          <w:p w14:paraId="2F948EEE" w14:textId="77777777" w:rsidR="00FD4315" w:rsidRDefault="00FD4315" w:rsidP="00FD4315">
            <w:pPr>
              <w:spacing w:after="0" w:line="240" w:lineRule="auto"/>
              <w:rPr>
                <w:rFonts w:ascii="Times New Roman" w:eastAsia="Times New Roman" w:hAnsi="Times New Roman"/>
                <w:color w:val="000000"/>
                <w:sz w:val="20"/>
                <w:szCs w:val="20"/>
              </w:rPr>
            </w:pPr>
          </w:p>
          <w:p w14:paraId="713C1BCC" w14:textId="1300170D" w:rsidR="00FD4315" w:rsidRPr="00FD4315" w:rsidRDefault="00FD4315" w:rsidP="00FD4315">
            <w:pPr>
              <w:pBdr>
                <w:bottom w:val="single" w:sz="6" w:space="1" w:color="auto"/>
              </w:pBd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1 for  GIS work, infographics: 40</w:t>
            </w:r>
            <w:r>
              <w:rPr>
                <w:rFonts w:ascii="Times New Roman" w:eastAsia="Times New Roman" w:hAnsi="Times New Roman"/>
                <w:color w:val="FF0000"/>
                <w:sz w:val="20"/>
                <w:szCs w:val="20"/>
              </w:rPr>
              <w:t>,</w:t>
            </w:r>
            <w:r w:rsidRPr="00FD4315">
              <w:rPr>
                <w:rFonts w:ascii="Times New Roman" w:eastAsia="Times New Roman" w:hAnsi="Times New Roman"/>
                <w:color w:val="FF0000"/>
                <w:sz w:val="20"/>
                <w:szCs w:val="20"/>
              </w:rPr>
              <w:t>000</w:t>
            </w:r>
            <w:r w:rsidR="00B70AC4">
              <w:rPr>
                <w:rFonts w:ascii="Times New Roman" w:eastAsia="Times New Roman" w:hAnsi="Times New Roman"/>
                <w:color w:val="FF0000"/>
                <w:sz w:val="20"/>
                <w:szCs w:val="20"/>
              </w:rPr>
              <w:t xml:space="preserve"> * 3</w:t>
            </w:r>
          </w:p>
          <w:p w14:paraId="4BECD0BD" w14:textId="656699FE" w:rsidR="00315E29" w:rsidRPr="00FD4315" w:rsidRDefault="00315E29"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C</w:t>
            </w:r>
            <w:r w:rsidR="008A5DA7">
              <w:rPr>
                <w:rFonts w:ascii="Times New Roman" w:eastAsia="Times New Roman" w:hAnsi="Times New Roman"/>
                <w:color w:val="FF0000"/>
                <w:sz w:val="20"/>
                <w:szCs w:val="20"/>
              </w:rPr>
              <w:t>ross</w:t>
            </w:r>
            <w:r>
              <w:rPr>
                <w:rFonts w:ascii="Times New Roman" w:eastAsia="Times New Roman" w:hAnsi="Times New Roman"/>
                <w:color w:val="FF0000"/>
                <w:sz w:val="20"/>
                <w:szCs w:val="20"/>
              </w:rPr>
              <w:t xml:space="preserve"> </w:t>
            </w:r>
            <w:proofErr w:type="spellStart"/>
            <w:r>
              <w:rPr>
                <w:rFonts w:ascii="Times New Roman" w:eastAsia="Times New Roman" w:hAnsi="Times New Roman"/>
                <w:color w:val="FF0000"/>
                <w:sz w:val="20"/>
                <w:szCs w:val="20"/>
              </w:rPr>
              <w:t>programm</w:t>
            </w:r>
            <w:proofErr w:type="spellEnd"/>
          </w:p>
          <w:p w14:paraId="5B63524B" w14:textId="058103AD" w:rsidR="00FD4315" w:rsidRDefault="00FD4315" w:rsidP="00FD4315">
            <w:pPr>
              <w:spacing w:after="0" w:line="240" w:lineRule="auto"/>
              <w:rPr>
                <w:rFonts w:ascii="Times New Roman" w:eastAsia="Times New Roman" w:hAnsi="Times New Roman"/>
                <w:color w:val="FF0000"/>
                <w:sz w:val="20"/>
                <w:szCs w:val="20"/>
              </w:rPr>
            </w:pPr>
            <w:r w:rsidRPr="00FD4315">
              <w:rPr>
                <w:rFonts w:ascii="Times New Roman" w:eastAsia="Times New Roman" w:hAnsi="Times New Roman"/>
                <w:color w:val="FF0000"/>
                <w:sz w:val="20"/>
                <w:szCs w:val="20"/>
              </w:rPr>
              <w:t>2 people for cross-program web design, web application  112</w:t>
            </w:r>
            <w:r>
              <w:rPr>
                <w:rFonts w:ascii="Times New Roman" w:eastAsia="Times New Roman" w:hAnsi="Times New Roman"/>
                <w:color w:val="FF0000"/>
                <w:sz w:val="20"/>
                <w:szCs w:val="20"/>
              </w:rPr>
              <w:t>,</w:t>
            </w:r>
            <w:r w:rsidRPr="00FD4315">
              <w:rPr>
                <w:rFonts w:ascii="Times New Roman" w:eastAsia="Times New Roman" w:hAnsi="Times New Roman"/>
                <w:color w:val="FF0000"/>
                <w:sz w:val="20"/>
                <w:szCs w:val="20"/>
              </w:rPr>
              <w:t>000</w:t>
            </w:r>
            <w:r w:rsidR="00B70AC4">
              <w:rPr>
                <w:rFonts w:ascii="Times New Roman" w:eastAsia="Times New Roman" w:hAnsi="Times New Roman"/>
                <w:color w:val="FF0000"/>
                <w:sz w:val="20"/>
                <w:szCs w:val="20"/>
              </w:rPr>
              <w:t xml:space="preserve"> * 3</w:t>
            </w:r>
          </w:p>
          <w:p w14:paraId="0C58EAE7" w14:textId="77777777" w:rsidR="00FD4315" w:rsidRDefault="00FD4315" w:rsidP="00FD4315">
            <w:pPr>
              <w:spacing w:after="0" w:line="240" w:lineRule="auto"/>
              <w:rPr>
                <w:rFonts w:ascii="Times New Roman" w:eastAsia="Times New Roman" w:hAnsi="Times New Roman"/>
                <w:color w:val="FF0000"/>
                <w:sz w:val="20"/>
                <w:szCs w:val="20"/>
              </w:rPr>
            </w:pPr>
          </w:p>
          <w:p w14:paraId="4A3869B9" w14:textId="77777777" w:rsid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Computing: Cluster for running models:</w:t>
            </w:r>
          </w:p>
          <w:p w14:paraId="713CB4D2" w14:textId="77777777" w:rsidR="00FD4315" w:rsidRPr="00FD4315" w:rsidRDefault="00FD4315" w:rsidP="00FD4315">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500.000 (I put in a rather big amount, because I think we need to invest here)</w:t>
            </w:r>
          </w:p>
          <w:p w14:paraId="40F1DB98" w14:textId="77777777" w:rsidR="00FD4315" w:rsidRDefault="00FD4315" w:rsidP="00FD4315">
            <w:pPr>
              <w:spacing w:after="0" w:line="240" w:lineRule="auto"/>
              <w:rPr>
                <w:rFonts w:ascii="Times New Roman" w:eastAsia="Times New Roman" w:hAnsi="Times New Roman"/>
                <w:color w:val="000000"/>
                <w:sz w:val="20"/>
                <w:szCs w:val="20"/>
              </w:rPr>
            </w:pPr>
          </w:p>
        </w:tc>
      </w:tr>
      <w:tr w:rsidR="00B6574A" w:rsidRPr="00A540C1" w14:paraId="13D14270" w14:textId="77777777" w:rsidTr="00F7307B">
        <w:trPr>
          <w:jc w:val="center"/>
        </w:trPr>
        <w:tc>
          <w:tcPr>
            <w:tcW w:w="977" w:type="pct"/>
            <w:vMerge w:val="restart"/>
            <w:shd w:val="clear" w:color="auto" w:fill="FFFFFF"/>
          </w:tcPr>
          <w:p w14:paraId="303B9AFD" w14:textId="1F744E4E"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2.</w:t>
            </w:r>
            <w:r>
              <w:rPr>
                <w:rFonts w:ascii="Times New Roman" w:eastAsia="Times New Roman" w:hAnsi="Times New Roman"/>
                <w:b/>
                <w:color w:val="000000"/>
                <w:sz w:val="20"/>
                <w:szCs w:val="20"/>
              </w:rPr>
              <w:t xml:space="preserve"> Pilot studies: R</w:t>
            </w:r>
            <w:r w:rsidRPr="00565A70">
              <w:rPr>
                <w:rFonts w:ascii="Times New Roman" w:eastAsia="Times New Roman" w:hAnsi="Times New Roman"/>
                <w:b/>
                <w:color w:val="000000"/>
                <w:sz w:val="20"/>
                <w:szCs w:val="20"/>
              </w:rPr>
              <w:t>egional nexus solutions in the conte</w:t>
            </w:r>
            <w:r>
              <w:rPr>
                <w:rFonts w:ascii="Times New Roman" w:eastAsia="Times New Roman" w:hAnsi="Times New Roman"/>
                <w:b/>
                <w:color w:val="000000"/>
                <w:sz w:val="20"/>
                <w:szCs w:val="20"/>
              </w:rPr>
              <w:t>x</w:t>
            </w:r>
            <w:r w:rsidRPr="00565A70">
              <w:rPr>
                <w:rFonts w:ascii="Times New Roman" w:eastAsia="Times New Roman" w:hAnsi="Times New Roman"/>
                <w:b/>
                <w:color w:val="000000"/>
                <w:sz w:val="20"/>
                <w:szCs w:val="20"/>
              </w:rPr>
              <w:t>t of global developments</w:t>
            </w:r>
          </w:p>
          <w:p w14:paraId="79B5A184"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48023B57" w14:textId="77777777" w:rsidR="00B6574A" w:rsidRPr="003A2019" w:rsidRDefault="00B6574A" w:rsidP="00F7307B">
            <w:pPr>
              <w:spacing w:after="0" w:line="240" w:lineRule="auto"/>
              <w:ind w:left="347" w:hanging="347"/>
              <w:rPr>
                <w:rFonts w:ascii="Times New Roman" w:eastAsia="Times New Roman" w:hAnsi="Times New Roman"/>
                <w:color w:val="000000"/>
                <w:sz w:val="20"/>
                <w:szCs w:val="20"/>
              </w:rPr>
            </w:pPr>
          </w:p>
        </w:tc>
        <w:tc>
          <w:tcPr>
            <w:tcW w:w="508" w:type="pct"/>
            <w:shd w:val="clear" w:color="auto" w:fill="FFFFFF"/>
          </w:tcPr>
          <w:p w14:paraId="18AB5226"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p w14:paraId="7F7B319A" w14:textId="77777777" w:rsidR="00B6574A" w:rsidRPr="003A2019" w:rsidRDefault="00B6574A" w:rsidP="00F7307B">
            <w:pPr>
              <w:spacing w:after="0" w:line="240" w:lineRule="auto"/>
              <w:rPr>
                <w:rFonts w:ascii="Times New Roman" w:eastAsia="Times New Roman" w:hAnsi="Times New Roman"/>
                <w:color w:val="000000"/>
                <w:sz w:val="20"/>
                <w:szCs w:val="20"/>
              </w:rPr>
            </w:pPr>
          </w:p>
        </w:tc>
        <w:tc>
          <w:tcPr>
            <w:tcW w:w="974" w:type="pct"/>
            <w:shd w:val="clear" w:color="auto" w:fill="FFFFFF"/>
          </w:tcPr>
          <w:p w14:paraId="342ACAD2"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 xml:space="preserve">2.1 </w:t>
            </w:r>
            <w:r>
              <w:rPr>
                <w:rFonts w:ascii="Times New Roman" w:eastAsia="Times New Roman" w:hAnsi="Times New Roman"/>
                <w:iCs/>
                <w:color w:val="000000"/>
                <w:sz w:val="20"/>
                <w:szCs w:val="20"/>
              </w:rPr>
              <w:t>U</w:t>
            </w:r>
            <w:r w:rsidRPr="000D49D2">
              <w:rPr>
                <w:rFonts w:ascii="Times New Roman" w:eastAsia="Times New Roman" w:hAnsi="Times New Roman"/>
                <w:color w:val="000000"/>
                <w:sz w:val="20"/>
                <w:szCs w:val="20"/>
              </w:rPr>
              <w:t>nderstanding of  sectorial trade-offs, synergies, and solutions for meeting nexus challenges</w:t>
            </w:r>
            <w:r>
              <w:rPr>
                <w:rFonts w:ascii="Times New Roman" w:eastAsia="Times New Roman" w:hAnsi="Times New Roman"/>
                <w:color w:val="000000"/>
                <w:sz w:val="20"/>
                <w:szCs w:val="20"/>
              </w:rPr>
              <w:t xml:space="preserve"> improved</w:t>
            </w:r>
            <w:r w:rsidRPr="000D49D2">
              <w:rPr>
                <w:rFonts w:ascii="Times New Roman" w:eastAsia="Times New Roman" w:hAnsi="Times New Roman"/>
                <w:color w:val="000000"/>
                <w:sz w:val="20"/>
                <w:szCs w:val="20"/>
              </w:rPr>
              <w:t xml:space="preserve"> among regional stakeholders</w:t>
            </w:r>
          </w:p>
        </w:tc>
        <w:tc>
          <w:tcPr>
            <w:tcW w:w="1040" w:type="pct"/>
            <w:shd w:val="clear" w:color="auto" w:fill="FFFFFF"/>
          </w:tcPr>
          <w:p w14:paraId="68B3A717"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color w:val="000000"/>
                <w:sz w:val="20"/>
                <w:szCs w:val="20"/>
              </w:rPr>
              <w:t>2.1.1 Tangible strategies for improving regional decision-making across sectors identified for two selected regions.</w:t>
            </w:r>
          </w:p>
        </w:tc>
        <w:tc>
          <w:tcPr>
            <w:tcW w:w="417" w:type="pct"/>
            <w:shd w:val="clear" w:color="auto" w:fill="FFFFFF"/>
          </w:tcPr>
          <w:p w14:paraId="4F1DFE2A"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shd w:val="clear" w:color="auto" w:fill="FFFFFF"/>
          </w:tcPr>
          <w:p w14:paraId="4CAC5EC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3" w:name="B_GA_02"/>
            <w:r>
              <w:rPr>
                <w:rFonts w:ascii="Times New Roman" w:eastAsia="Times New Roman" w:hAnsi="Times New Roman"/>
                <w:color w:val="000000"/>
                <w:sz w:val="20"/>
                <w:szCs w:val="20"/>
              </w:rPr>
              <w:t>255,000</w:t>
            </w:r>
            <w:bookmarkEnd w:id="63"/>
          </w:p>
        </w:tc>
        <w:tc>
          <w:tcPr>
            <w:tcW w:w="550" w:type="pct"/>
            <w:shd w:val="clear" w:color="auto" w:fill="FFFFFF"/>
          </w:tcPr>
          <w:p w14:paraId="0BBE04F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commentRangeStart w:id="64"/>
            <w:r>
              <w:rPr>
                <w:rFonts w:ascii="Times New Roman" w:eastAsia="Times New Roman" w:hAnsi="Times New Roman"/>
                <w:color w:val="000000"/>
                <w:sz w:val="20"/>
                <w:szCs w:val="20"/>
              </w:rPr>
              <w:t>255,000</w:t>
            </w:r>
            <w:commentRangeEnd w:id="64"/>
            <w:r>
              <w:rPr>
                <w:rStyle w:val="CommentReference"/>
                <w:rFonts w:ascii="Times New Roman" w:eastAsia="Times New Roman" w:hAnsi="Times New Roman"/>
                <w:lang w:val="x-none" w:eastAsia="x-none"/>
              </w:rPr>
              <w:commentReference w:id="64"/>
            </w:r>
          </w:p>
        </w:tc>
      </w:tr>
      <w:tr w:rsidR="00B6574A" w:rsidRPr="00A540C1" w14:paraId="0C17317C" w14:textId="77777777" w:rsidTr="00F7307B">
        <w:trPr>
          <w:jc w:val="center"/>
        </w:trPr>
        <w:tc>
          <w:tcPr>
            <w:tcW w:w="977" w:type="pct"/>
            <w:vMerge/>
            <w:shd w:val="clear" w:color="auto" w:fill="FFFFFF"/>
          </w:tcPr>
          <w:p w14:paraId="5DEE79D5"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0C4D498"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3A1C9A7E" w14:textId="77777777" w:rsidR="00B6574A" w:rsidDel="00D14972"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color w:val="000000"/>
                <w:sz w:val="20"/>
                <w:szCs w:val="20"/>
              </w:rPr>
              <w:t xml:space="preserve">2.2 </w:t>
            </w:r>
            <w:r>
              <w:rPr>
                <w:rFonts w:ascii="Times New Roman" w:eastAsia="Times New Roman" w:hAnsi="Times New Roman"/>
                <w:color w:val="000000"/>
                <w:sz w:val="20"/>
                <w:szCs w:val="20"/>
              </w:rPr>
              <w:t>M</w:t>
            </w:r>
            <w:r w:rsidRPr="001404D7">
              <w:rPr>
                <w:rFonts w:ascii="Times New Roman" w:eastAsia="Times New Roman" w:hAnsi="Times New Roman"/>
                <w:color w:val="000000"/>
                <w:sz w:val="20"/>
                <w:szCs w:val="20"/>
              </w:rPr>
              <w:t>ulti-sector</w:t>
            </w:r>
            <w:r>
              <w:rPr>
                <w:rFonts w:ascii="Times New Roman" w:eastAsia="Times New Roman" w:hAnsi="Times New Roman"/>
                <w:color w:val="000000"/>
                <w:sz w:val="20"/>
                <w:szCs w:val="20"/>
              </w:rPr>
              <w:t>i</w:t>
            </w:r>
            <w:r w:rsidRPr="001404D7">
              <w:rPr>
                <w:rFonts w:ascii="Times New Roman" w:eastAsia="Times New Roman" w:hAnsi="Times New Roman"/>
                <w:color w:val="000000"/>
                <w:sz w:val="20"/>
                <w:szCs w:val="20"/>
              </w:rPr>
              <w:t>al vulnerability hotspots under different socioeconomic and hydro-climatic scenario</w:t>
            </w:r>
            <w:r>
              <w:rPr>
                <w:rFonts w:ascii="Times New Roman" w:eastAsia="Times New Roman" w:hAnsi="Times New Roman"/>
                <w:color w:val="000000"/>
                <w:sz w:val="20"/>
                <w:szCs w:val="20"/>
              </w:rPr>
              <w:t>s</w:t>
            </w:r>
            <w:r w:rsidRPr="001404D7">
              <w:rPr>
                <w:rFonts w:ascii="Times New Roman" w:eastAsia="Times New Roman" w:hAnsi="Times New Roman"/>
                <w:color w:val="000000"/>
                <w:sz w:val="20"/>
                <w:szCs w:val="20"/>
              </w:rPr>
              <w:t xml:space="preserve"> identified</w:t>
            </w:r>
          </w:p>
        </w:tc>
        <w:tc>
          <w:tcPr>
            <w:tcW w:w="1040" w:type="pct"/>
            <w:shd w:val="clear" w:color="auto" w:fill="FFFFFF"/>
          </w:tcPr>
          <w:p w14:paraId="765FB45A" w14:textId="77777777" w:rsidR="00B6574A" w:rsidRPr="008573F2"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2</w:t>
            </w:r>
            <w:r w:rsidRPr="008573F2">
              <w:rPr>
                <w:rFonts w:ascii="Times New Roman" w:eastAsia="Times New Roman" w:hAnsi="Times New Roman"/>
                <w:color w:val="000000"/>
                <w:sz w:val="20"/>
                <w:szCs w:val="20"/>
              </w:rPr>
              <w:t>.2.1 Global assessment of multi-sectorial hotspots and transformation pathways</w:t>
            </w:r>
          </w:p>
          <w:p w14:paraId="5096E611" w14:textId="77777777" w:rsidR="00B6574A" w:rsidRDefault="00B6574A" w:rsidP="00F7307B">
            <w:pPr>
              <w:spacing w:after="0" w:line="240" w:lineRule="auto"/>
              <w:rPr>
                <w:rFonts w:ascii="Times New Roman" w:eastAsia="Times New Roman" w:hAnsi="Times New Roman"/>
                <w:color w:val="000000"/>
                <w:sz w:val="20"/>
                <w:szCs w:val="20"/>
              </w:rPr>
            </w:pPr>
          </w:p>
          <w:p w14:paraId="4805004E" w14:textId="77777777" w:rsidR="00B6574A" w:rsidRDefault="00B6574A" w:rsidP="00F7307B">
            <w:pPr>
              <w:spacing w:after="0" w:line="240" w:lineRule="auto"/>
              <w:rPr>
                <w:rFonts w:ascii="Times New Roman" w:eastAsia="Times New Roman" w:hAnsi="Times New Roman"/>
                <w:color w:val="000000"/>
                <w:sz w:val="20"/>
                <w:szCs w:val="20"/>
              </w:rPr>
            </w:pPr>
            <w:r w:rsidRPr="008573F2">
              <w:rPr>
                <w:rFonts w:ascii="Times New Roman" w:eastAsia="Times New Roman" w:hAnsi="Times New Roman"/>
                <w:color w:val="000000"/>
                <w:sz w:val="20"/>
                <w:szCs w:val="20"/>
              </w:rPr>
              <w:t>2.2.2 Identification of knowledge and data gaps that would improve future assessments</w:t>
            </w:r>
          </w:p>
        </w:tc>
        <w:tc>
          <w:tcPr>
            <w:tcW w:w="417" w:type="pct"/>
            <w:shd w:val="clear" w:color="auto" w:fill="FFFFFF"/>
          </w:tcPr>
          <w:p w14:paraId="02E979EB"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shd w:val="clear" w:color="auto" w:fill="FFFFFF"/>
          </w:tcPr>
          <w:p w14:paraId="51F6EE15"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195,000</w:t>
            </w:r>
          </w:p>
        </w:tc>
        <w:tc>
          <w:tcPr>
            <w:tcW w:w="550" w:type="pct"/>
            <w:shd w:val="clear" w:color="auto" w:fill="FFFFFF"/>
          </w:tcPr>
          <w:p w14:paraId="091880F0"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195,000</w:t>
            </w:r>
          </w:p>
        </w:tc>
      </w:tr>
      <w:tr w:rsidR="00B6574A" w:rsidRPr="00A540C1" w14:paraId="2F5A1917" w14:textId="77777777" w:rsidTr="00B6574A">
        <w:trPr>
          <w:jc w:val="center"/>
        </w:trPr>
        <w:tc>
          <w:tcPr>
            <w:tcW w:w="977" w:type="pct"/>
            <w:shd w:val="clear" w:color="auto" w:fill="FFFFFF"/>
          </w:tcPr>
          <w:p w14:paraId="70D221A9"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48623267" w14:textId="77777777" w:rsidR="00B6574A" w:rsidRPr="00B6574A" w:rsidRDefault="00B6574A" w:rsidP="00F7307B">
            <w:pPr>
              <w:spacing w:after="0" w:line="240" w:lineRule="auto"/>
              <w:rPr>
                <w:rFonts w:ascii="Times New Roman" w:eastAsia="Times New Roman" w:hAnsi="Times New Roman"/>
                <w:color w:val="FF0000"/>
                <w:sz w:val="20"/>
                <w:szCs w:val="20"/>
              </w:rPr>
            </w:pPr>
          </w:p>
        </w:tc>
        <w:tc>
          <w:tcPr>
            <w:tcW w:w="3515" w:type="pct"/>
            <w:gridSpan w:val="5"/>
            <w:shd w:val="clear" w:color="auto" w:fill="FFFFFF"/>
          </w:tcPr>
          <w:p w14:paraId="7A34635E" w14:textId="77777777" w:rsid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1 post doc: From Indus/Zambezi basin for stakeholder meeting organization, water related issues, capacity building</w:t>
            </w:r>
          </w:p>
          <w:p w14:paraId="46D51811" w14:textId="77777777" w:rsidR="00B6574A" w:rsidRPr="00B6574A" w:rsidRDefault="00B6574A" w:rsidP="00B6574A">
            <w:pPr>
              <w:spacing w:after="0" w:line="240" w:lineRule="auto"/>
              <w:rPr>
                <w:rFonts w:ascii="Times New Roman" w:eastAsia="Times New Roman" w:hAnsi="Times New Roman"/>
                <w:color w:val="FF0000"/>
                <w:sz w:val="20"/>
                <w:szCs w:val="20"/>
              </w:rPr>
            </w:pPr>
            <w:r>
              <w:rPr>
                <w:rFonts w:ascii="Times New Roman" w:eastAsia="Times New Roman" w:hAnsi="Times New Roman"/>
                <w:color w:val="FF0000"/>
                <w:sz w:val="20"/>
                <w:szCs w:val="20"/>
              </w:rPr>
              <w:t>(Topic 2 and 3)</w:t>
            </w:r>
          </w:p>
          <w:p w14:paraId="78091505" w14:textId="0121CB50" w:rsidR="00B6574A" w:rsidRPr="00B6574A" w:rsidRDefault="00B6574A" w:rsidP="00B6574A">
            <w:pPr>
              <w:spacing w:after="0" w:line="240" w:lineRule="auto"/>
              <w:rPr>
                <w:rFonts w:ascii="Times New Roman" w:eastAsia="Times New Roman" w:hAnsi="Times New Roman"/>
                <w:color w:val="FF0000"/>
                <w:sz w:val="20"/>
                <w:szCs w:val="20"/>
              </w:rPr>
            </w:pPr>
            <w:r w:rsidRPr="00B6574A">
              <w:rPr>
                <w:rFonts w:ascii="Times New Roman" w:eastAsia="Times New Roman" w:hAnsi="Times New Roman"/>
                <w:color w:val="FF0000"/>
                <w:sz w:val="20"/>
                <w:szCs w:val="20"/>
              </w:rPr>
              <w:t>56,000</w:t>
            </w:r>
            <w:r w:rsidR="00B70AC4">
              <w:rPr>
                <w:rFonts w:ascii="Times New Roman" w:eastAsia="Times New Roman" w:hAnsi="Times New Roman"/>
                <w:color w:val="FF0000"/>
                <w:sz w:val="20"/>
                <w:szCs w:val="20"/>
              </w:rPr>
              <w:t xml:space="preserve"> * 3</w:t>
            </w:r>
          </w:p>
          <w:p w14:paraId="0F7860A6" w14:textId="77777777" w:rsidR="00B6574A" w:rsidRPr="00B6574A" w:rsidRDefault="00B6574A" w:rsidP="00F7307B">
            <w:pPr>
              <w:spacing w:after="0" w:line="240" w:lineRule="auto"/>
              <w:jc w:val="right"/>
              <w:rPr>
                <w:rFonts w:ascii="Times New Roman" w:eastAsia="Times New Roman" w:hAnsi="Times New Roman"/>
                <w:color w:val="FF0000"/>
                <w:sz w:val="20"/>
                <w:szCs w:val="20"/>
              </w:rPr>
            </w:pPr>
          </w:p>
          <w:p w14:paraId="18206F4A" w14:textId="77777777" w:rsidR="00B6574A" w:rsidRPr="00B6574A" w:rsidRDefault="00B6574A" w:rsidP="00F7307B">
            <w:pPr>
              <w:spacing w:after="0" w:line="240" w:lineRule="auto"/>
              <w:jc w:val="right"/>
              <w:rPr>
                <w:rFonts w:ascii="Times New Roman" w:eastAsia="Times New Roman" w:hAnsi="Times New Roman"/>
                <w:color w:val="FF0000"/>
                <w:sz w:val="20"/>
                <w:szCs w:val="20"/>
              </w:rPr>
            </w:pPr>
          </w:p>
        </w:tc>
      </w:tr>
      <w:tr w:rsidR="00B6574A" w:rsidRPr="00A540C1" w14:paraId="7BE4A669" w14:textId="77777777" w:rsidTr="00F7307B">
        <w:trPr>
          <w:jc w:val="center"/>
        </w:trPr>
        <w:tc>
          <w:tcPr>
            <w:tcW w:w="977" w:type="pct"/>
            <w:vMerge w:val="restart"/>
            <w:shd w:val="clear" w:color="auto" w:fill="FFFFFF"/>
          </w:tcPr>
          <w:p w14:paraId="2E814B77" w14:textId="77777777" w:rsidR="00B6574A" w:rsidRPr="00565A70" w:rsidRDefault="00B6574A" w:rsidP="00F7307B">
            <w:pPr>
              <w:spacing w:after="0" w:line="240" w:lineRule="auto"/>
              <w:rPr>
                <w:rFonts w:ascii="Times New Roman" w:eastAsia="Times New Roman" w:hAnsi="Times New Roman"/>
                <w:b/>
                <w:color w:val="000000"/>
                <w:sz w:val="20"/>
                <w:szCs w:val="20"/>
              </w:rPr>
            </w:pPr>
            <w:r w:rsidRPr="00565A70">
              <w:rPr>
                <w:rFonts w:ascii="Times New Roman" w:eastAsia="Times New Roman" w:hAnsi="Times New Roman"/>
                <w:b/>
                <w:color w:val="000000"/>
                <w:sz w:val="20"/>
                <w:szCs w:val="20"/>
              </w:rPr>
              <w:t xml:space="preserve">3. </w:t>
            </w:r>
            <w:r>
              <w:rPr>
                <w:rFonts w:ascii="Times New Roman" w:eastAsia="Times New Roman" w:hAnsi="Times New Roman"/>
                <w:b/>
                <w:color w:val="000000"/>
                <w:sz w:val="20"/>
                <w:szCs w:val="20"/>
              </w:rPr>
              <w:t>Capacity building and knowledge management: B</w:t>
            </w:r>
            <w:r w:rsidRPr="00565A70">
              <w:rPr>
                <w:rFonts w:ascii="Times New Roman" w:eastAsia="Times New Roman" w:hAnsi="Times New Roman"/>
                <w:b/>
                <w:color w:val="000000"/>
                <w:sz w:val="20"/>
                <w:szCs w:val="20"/>
              </w:rPr>
              <w:t>uilding the foundation for a knowledge and capacity network on nexus decision support</w:t>
            </w:r>
          </w:p>
          <w:p w14:paraId="3138F25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70B5D2D6"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0A6656C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131BCDAA"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CAD9D2B"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1B734D1F"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31625137"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3D2723D"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5B755E08"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40A54ADF"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2036316B" w14:textId="77777777" w:rsidR="00B6574A" w:rsidRDefault="00B6574A" w:rsidP="00F7307B">
            <w:pPr>
              <w:spacing w:after="0" w:line="240" w:lineRule="auto"/>
              <w:ind w:left="347" w:hanging="347"/>
              <w:rPr>
                <w:rFonts w:ascii="Times New Roman" w:eastAsia="Times New Roman" w:hAnsi="Times New Roman"/>
                <w:color w:val="000000"/>
                <w:sz w:val="20"/>
                <w:szCs w:val="20"/>
              </w:rPr>
            </w:pPr>
          </w:p>
          <w:p w14:paraId="5A1298A2" w14:textId="77777777" w:rsidR="00B6574A" w:rsidRPr="003A2019" w:rsidRDefault="00B6574A" w:rsidP="00F7307B">
            <w:pPr>
              <w:spacing w:after="0" w:line="240" w:lineRule="auto"/>
              <w:ind w:left="347" w:hanging="347"/>
              <w:rPr>
                <w:rFonts w:ascii="Times New Roman" w:eastAsia="Times New Roman" w:hAnsi="Times New Roman"/>
                <w:color w:val="000000"/>
                <w:sz w:val="20"/>
                <w:szCs w:val="20"/>
              </w:rPr>
            </w:pPr>
          </w:p>
        </w:tc>
        <w:tc>
          <w:tcPr>
            <w:tcW w:w="508" w:type="pct"/>
            <w:shd w:val="clear" w:color="auto" w:fill="FFFFFF"/>
          </w:tcPr>
          <w:p w14:paraId="167652A0"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TA</w:t>
            </w:r>
          </w:p>
        </w:tc>
        <w:tc>
          <w:tcPr>
            <w:tcW w:w="974" w:type="pct"/>
            <w:shd w:val="clear" w:color="auto" w:fill="FFFFFF"/>
          </w:tcPr>
          <w:p w14:paraId="544C7A72" w14:textId="77777777" w:rsidR="00B6574A" w:rsidRPr="001404D7" w:rsidRDefault="00B6574A" w:rsidP="00F7307B">
            <w:pPr>
              <w:spacing w:after="0" w:line="240" w:lineRule="auto"/>
              <w:rPr>
                <w:rFonts w:ascii="Times New Roman" w:eastAsia="Times New Roman" w:hAnsi="Times New Roman"/>
                <w:color w:val="000000"/>
                <w:sz w:val="20"/>
                <w:szCs w:val="20"/>
              </w:rPr>
            </w:pPr>
            <w:r w:rsidRPr="001404D7">
              <w:rPr>
                <w:rFonts w:ascii="Times New Roman" w:eastAsia="Times New Roman" w:hAnsi="Times New Roman"/>
                <w:iCs/>
                <w:color w:val="000000"/>
                <w:sz w:val="20"/>
                <w:szCs w:val="20"/>
              </w:rPr>
              <w:t xml:space="preserve">3.1 </w:t>
            </w:r>
            <w:r>
              <w:rPr>
                <w:rFonts w:ascii="Times New Roman" w:eastAsia="Times New Roman" w:hAnsi="Times New Roman"/>
                <w:iCs/>
                <w:color w:val="000000"/>
                <w:sz w:val="20"/>
                <w:szCs w:val="20"/>
              </w:rPr>
              <w:t>M</w:t>
            </w:r>
            <w:r w:rsidRPr="001404D7">
              <w:rPr>
                <w:rFonts w:ascii="Times New Roman" w:eastAsia="Times New Roman" w:hAnsi="Times New Roman"/>
                <w:iCs/>
                <w:color w:val="000000"/>
                <w:sz w:val="20"/>
                <w:szCs w:val="20"/>
              </w:rPr>
              <w:t>ulti-level stakeholder engagement established</w:t>
            </w:r>
          </w:p>
        </w:tc>
        <w:tc>
          <w:tcPr>
            <w:tcW w:w="1040" w:type="pct"/>
            <w:shd w:val="clear" w:color="auto" w:fill="FFFFFF"/>
          </w:tcPr>
          <w:p w14:paraId="15025BB5"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3.1.1</w:t>
            </w:r>
            <w:r>
              <w:t xml:space="preserve"> C</w:t>
            </w:r>
            <w:r w:rsidRPr="001404D7">
              <w:rPr>
                <w:rFonts w:ascii="Times New Roman" w:eastAsia="Times New Roman" w:hAnsi="Times New Roman"/>
                <w:color w:val="000000"/>
                <w:sz w:val="20"/>
                <w:szCs w:val="20"/>
              </w:rPr>
              <w:t>onnections and interactions among stakeholders from a wide array of institutions and sectors</w:t>
            </w:r>
            <w:r>
              <w:rPr>
                <w:rFonts w:ascii="Times New Roman" w:eastAsia="Times New Roman" w:hAnsi="Times New Roman"/>
                <w:color w:val="000000"/>
                <w:sz w:val="20"/>
                <w:szCs w:val="20"/>
              </w:rPr>
              <w:t xml:space="preserve"> established</w:t>
            </w:r>
            <w:r w:rsidRPr="001404D7">
              <w:rPr>
                <w:rFonts w:ascii="Times New Roman" w:eastAsia="Times New Roman" w:hAnsi="Times New Roman"/>
                <w:color w:val="000000"/>
                <w:sz w:val="20"/>
                <w:szCs w:val="20"/>
              </w:rPr>
              <w:t>, including formation of an advisory board</w:t>
            </w:r>
          </w:p>
          <w:p w14:paraId="1684DEA3" w14:textId="77777777" w:rsidR="00B6574A" w:rsidRDefault="00B6574A" w:rsidP="00F7307B">
            <w:pPr>
              <w:spacing w:after="0" w:line="240" w:lineRule="auto"/>
              <w:rPr>
                <w:rFonts w:ascii="Times New Roman" w:eastAsia="Times New Roman" w:hAnsi="Times New Roman"/>
                <w:color w:val="000000"/>
                <w:sz w:val="20"/>
                <w:szCs w:val="20"/>
              </w:rPr>
            </w:pPr>
          </w:p>
          <w:p w14:paraId="025DC951"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3.1.2 </w:t>
            </w:r>
            <w:r w:rsidRPr="001404D7">
              <w:rPr>
                <w:rFonts w:ascii="Times New Roman" w:eastAsia="Times New Roman" w:hAnsi="Times New Roman"/>
                <w:color w:val="000000"/>
                <w:sz w:val="20"/>
                <w:szCs w:val="20"/>
              </w:rPr>
              <w:t xml:space="preserve">Engagement of stakeholders in the design, </w:t>
            </w:r>
            <w:r w:rsidRPr="001404D7">
              <w:rPr>
                <w:rFonts w:ascii="Times New Roman" w:eastAsia="Times New Roman" w:hAnsi="Times New Roman"/>
                <w:color w:val="000000"/>
                <w:sz w:val="20"/>
                <w:szCs w:val="20"/>
              </w:rPr>
              <w:lastRenderedPageBreak/>
              <w:t>development, and communication of regional case studies</w:t>
            </w:r>
          </w:p>
        </w:tc>
        <w:tc>
          <w:tcPr>
            <w:tcW w:w="417" w:type="pct"/>
            <w:tcBorders>
              <w:bottom w:val="single" w:sz="4" w:space="0" w:color="auto"/>
            </w:tcBorders>
            <w:shd w:val="clear" w:color="auto" w:fill="FFFFFF"/>
          </w:tcPr>
          <w:p w14:paraId="6300E172"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lastRenderedPageBreak/>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tcBorders>
              <w:bottom w:val="single" w:sz="4" w:space="0" w:color="auto"/>
            </w:tcBorders>
            <w:shd w:val="clear" w:color="auto" w:fill="FFFFFF"/>
          </w:tcPr>
          <w:p w14:paraId="33D5B506"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155,000</w:t>
            </w:r>
          </w:p>
        </w:tc>
        <w:tc>
          <w:tcPr>
            <w:tcW w:w="550" w:type="pct"/>
            <w:tcBorders>
              <w:bottom w:val="single" w:sz="4" w:space="0" w:color="auto"/>
            </w:tcBorders>
            <w:shd w:val="clear" w:color="auto" w:fill="FFFFFF"/>
          </w:tcPr>
          <w:p w14:paraId="288E7329"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155,000</w:t>
            </w:r>
          </w:p>
        </w:tc>
      </w:tr>
      <w:tr w:rsidR="00B6574A" w:rsidRPr="00A540C1" w14:paraId="1A71680A" w14:textId="77777777" w:rsidTr="00F7307B">
        <w:trPr>
          <w:jc w:val="center"/>
        </w:trPr>
        <w:tc>
          <w:tcPr>
            <w:tcW w:w="977" w:type="pct"/>
            <w:vMerge/>
            <w:shd w:val="clear" w:color="auto" w:fill="FFFFFF"/>
          </w:tcPr>
          <w:p w14:paraId="0DD10508"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6BAB330"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63790384" w14:textId="77777777" w:rsidR="00B6574A" w:rsidRPr="007B3C80"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3.2 </w:t>
            </w:r>
            <w:r w:rsidRPr="00FE6E8B">
              <w:rPr>
                <w:rFonts w:ascii="Times New Roman" w:eastAsia="Times New Roman" w:hAnsi="Times New Roman"/>
                <w:color w:val="000000"/>
                <w:sz w:val="20"/>
                <w:szCs w:val="20"/>
              </w:rPr>
              <w:t xml:space="preserve">Capacity building: </w:t>
            </w:r>
            <w:r>
              <w:rPr>
                <w:rFonts w:ascii="Times New Roman" w:eastAsia="Times New Roman" w:hAnsi="Times New Roman"/>
                <w:color w:val="000000"/>
                <w:sz w:val="20"/>
                <w:szCs w:val="20"/>
              </w:rPr>
              <w:t>R</w:t>
            </w:r>
            <w:r w:rsidRPr="00FE6E8B">
              <w:rPr>
                <w:rFonts w:ascii="Times New Roman" w:eastAsia="Times New Roman" w:hAnsi="Times New Roman"/>
                <w:color w:val="000000"/>
                <w:sz w:val="20"/>
                <w:szCs w:val="20"/>
              </w:rPr>
              <w:t>egional capacity for nexus assessment and solution identification improved</w:t>
            </w:r>
          </w:p>
        </w:tc>
        <w:tc>
          <w:tcPr>
            <w:tcW w:w="1040" w:type="pct"/>
            <w:shd w:val="clear" w:color="auto" w:fill="FFFFFF"/>
          </w:tcPr>
          <w:p w14:paraId="3488B8F1" w14:textId="77777777" w:rsidR="00B6574A" w:rsidRPr="001404D7" w:rsidRDefault="00B6574A" w:rsidP="00F7307B">
            <w:pPr>
              <w:spacing w:after="0" w:line="240" w:lineRule="auto"/>
              <w:rPr>
                <w:rFonts w:ascii="Times New Roman" w:hAnsi="Times New Roman"/>
                <w:sz w:val="20"/>
                <w:szCs w:val="20"/>
              </w:rPr>
            </w:pPr>
            <w:r w:rsidRPr="00FE6E8B">
              <w:rPr>
                <w:rFonts w:ascii="Times New Roman" w:hAnsi="Times New Roman"/>
                <w:sz w:val="20"/>
                <w:szCs w:val="20"/>
              </w:rPr>
              <w:t>3.2.1 Foundation of a regional knowledge and capacity network for systems analysis and nexus decision support established</w:t>
            </w:r>
          </w:p>
        </w:tc>
        <w:tc>
          <w:tcPr>
            <w:tcW w:w="417" w:type="pct"/>
            <w:tcBorders>
              <w:bottom w:val="single" w:sz="4" w:space="0" w:color="auto"/>
            </w:tcBorders>
            <w:shd w:val="clear" w:color="auto" w:fill="FFFFFF"/>
          </w:tcPr>
          <w:p w14:paraId="7C2BD528"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tcBorders>
              <w:bottom w:val="single" w:sz="4" w:space="0" w:color="auto"/>
            </w:tcBorders>
            <w:shd w:val="clear" w:color="auto" w:fill="FFFFFF"/>
          </w:tcPr>
          <w:p w14:paraId="389D570B"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125,000</w:t>
            </w:r>
          </w:p>
        </w:tc>
        <w:tc>
          <w:tcPr>
            <w:tcW w:w="550" w:type="pct"/>
            <w:tcBorders>
              <w:bottom w:val="single" w:sz="4" w:space="0" w:color="auto"/>
            </w:tcBorders>
            <w:shd w:val="clear" w:color="auto" w:fill="FFFFFF"/>
          </w:tcPr>
          <w:p w14:paraId="0721100D" w14:textId="77777777" w:rsidR="00B6574A" w:rsidRDefault="00B6574A" w:rsidP="00F7307B">
            <w:pPr>
              <w:spacing w:after="0" w:line="240" w:lineRule="auto"/>
              <w:jc w:val="right"/>
              <w:rPr>
                <w:rFonts w:ascii="Times New Roman" w:eastAsia="Times New Roman" w:hAnsi="Times New Roman"/>
                <w:color w:val="000000"/>
                <w:sz w:val="20"/>
                <w:szCs w:val="20"/>
              </w:rPr>
            </w:pPr>
            <w:commentRangeStart w:id="65"/>
            <w:r>
              <w:rPr>
                <w:rFonts w:ascii="Times New Roman" w:eastAsia="Times New Roman" w:hAnsi="Times New Roman"/>
                <w:color w:val="000000"/>
                <w:sz w:val="20"/>
                <w:szCs w:val="20"/>
              </w:rPr>
              <w:t>125,000</w:t>
            </w:r>
            <w:commentRangeEnd w:id="65"/>
            <w:r>
              <w:rPr>
                <w:rStyle w:val="CommentReference"/>
                <w:rFonts w:ascii="Times New Roman" w:eastAsia="Times New Roman" w:hAnsi="Times New Roman"/>
                <w:lang w:val="x-none" w:eastAsia="x-none"/>
              </w:rPr>
              <w:commentReference w:id="65"/>
            </w:r>
          </w:p>
        </w:tc>
      </w:tr>
      <w:tr w:rsidR="00B6574A" w:rsidRPr="00A540C1" w14:paraId="13468637" w14:textId="77777777" w:rsidTr="00F7307B">
        <w:trPr>
          <w:jc w:val="center"/>
        </w:trPr>
        <w:tc>
          <w:tcPr>
            <w:tcW w:w="977" w:type="pct"/>
            <w:vMerge/>
            <w:tcBorders>
              <w:bottom w:val="single" w:sz="4" w:space="0" w:color="auto"/>
            </w:tcBorders>
            <w:shd w:val="clear" w:color="auto" w:fill="FFFFFF"/>
          </w:tcPr>
          <w:p w14:paraId="0BB10CA5" w14:textId="77777777" w:rsidR="00B6574A" w:rsidRPr="00565A70" w:rsidRDefault="00B6574A" w:rsidP="00F7307B">
            <w:pPr>
              <w:spacing w:after="0" w:line="240" w:lineRule="auto"/>
              <w:rPr>
                <w:rFonts w:ascii="Times New Roman" w:eastAsia="Times New Roman" w:hAnsi="Times New Roman"/>
                <w:b/>
                <w:color w:val="000000"/>
                <w:sz w:val="20"/>
                <w:szCs w:val="20"/>
              </w:rPr>
            </w:pPr>
          </w:p>
        </w:tc>
        <w:tc>
          <w:tcPr>
            <w:tcW w:w="508" w:type="pct"/>
            <w:shd w:val="clear" w:color="auto" w:fill="FFFFFF"/>
          </w:tcPr>
          <w:p w14:paraId="223ED495"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5F6E2C46" w14:textId="77777777" w:rsidR="00B6574A" w:rsidRPr="007B3C80"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3.3 </w:t>
            </w:r>
            <w:r w:rsidRPr="00FE6E8B">
              <w:rPr>
                <w:rFonts w:ascii="Times New Roman" w:eastAsia="Times New Roman" w:hAnsi="Times New Roman"/>
                <w:color w:val="000000"/>
                <w:sz w:val="20"/>
                <w:szCs w:val="20"/>
              </w:rPr>
              <w:t xml:space="preserve">Knowledge dissemination: </w:t>
            </w:r>
            <w:r>
              <w:rPr>
                <w:rFonts w:ascii="Times New Roman" w:eastAsia="Times New Roman" w:hAnsi="Times New Roman"/>
                <w:color w:val="000000"/>
                <w:sz w:val="20"/>
                <w:szCs w:val="20"/>
              </w:rPr>
              <w:t>I</w:t>
            </w:r>
            <w:r w:rsidRPr="00FE6E8B">
              <w:rPr>
                <w:rFonts w:ascii="Times New Roman" w:eastAsia="Times New Roman" w:hAnsi="Times New Roman"/>
                <w:color w:val="000000"/>
                <w:sz w:val="20"/>
                <w:szCs w:val="20"/>
              </w:rPr>
              <w:t xml:space="preserve">nfrastructure established to disseminate findings of the project  </w:t>
            </w:r>
          </w:p>
        </w:tc>
        <w:tc>
          <w:tcPr>
            <w:tcW w:w="1040" w:type="pct"/>
            <w:shd w:val="clear" w:color="auto" w:fill="FFFFFF"/>
          </w:tcPr>
          <w:p w14:paraId="20A55299" w14:textId="77777777" w:rsidR="00B6574A"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3.3.1 D</w:t>
            </w:r>
            <w:r w:rsidRPr="00FE6E8B">
              <w:rPr>
                <w:rFonts w:ascii="Times New Roman" w:eastAsia="Times New Roman" w:hAnsi="Times New Roman"/>
                <w:color w:val="000000"/>
                <w:sz w:val="20"/>
                <w:szCs w:val="20"/>
              </w:rPr>
              <w:t>issemination of project outcomes through publications, events, and data sharing</w:t>
            </w:r>
          </w:p>
        </w:tc>
        <w:tc>
          <w:tcPr>
            <w:tcW w:w="417" w:type="pct"/>
            <w:tcBorders>
              <w:bottom w:val="single" w:sz="4" w:space="0" w:color="auto"/>
            </w:tcBorders>
            <w:shd w:val="clear" w:color="auto" w:fill="FFFFFF"/>
          </w:tcPr>
          <w:p w14:paraId="015E70E8" w14:textId="77777777" w:rsidR="00B6574A" w:rsidRPr="00C72F6D" w:rsidRDefault="00B6574A" w:rsidP="00F7307B">
            <w:pPr>
              <w:spacing w:after="0" w:line="240" w:lineRule="auto"/>
              <w:rPr>
                <w:rFonts w:ascii="Times New Roman" w:hAnsi="Times New Roman"/>
                <w:color w:val="000000"/>
                <w:sz w:val="20"/>
                <w:szCs w:val="20"/>
              </w:rPr>
            </w:pPr>
          </w:p>
        </w:tc>
        <w:tc>
          <w:tcPr>
            <w:tcW w:w="534" w:type="pct"/>
            <w:tcBorders>
              <w:bottom w:val="single" w:sz="4" w:space="0" w:color="auto"/>
            </w:tcBorders>
            <w:shd w:val="clear" w:color="auto" w:fill="FFFFFF"/>
          </w:tcPr>
          <w:p w14:paraId="1F1E2609"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75,000</w:t>
            </w:r>
          </w:p>
        </w:tc>
        <w:tc>
          <w:tcPr>
            <w:tcW w:w="550" w:type="pct"/>
            <w:tcBorders>
              <w:bottom w:val="single" w:sz="4" w:space="0" w:color="auto"/>
            </w:tcBorders>
            <w:shd w:val="clear" w:color="auto" w:fill="FFFFFF"/>
          </w:tcPr>
          <w:p w14:paraId="62A5F21F" w14:textId="77777777" w:rsidR="00B6574A"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75,000</w:t>
            </w:r>
          </w:p>
        </w:tc>
      </w:tr>
      <w:tr w:rsidR="00B6574A" w:rsidRPr="00A540C1" w14:paraId="4336C126" w14:textId="77777777" w:rsidTr="00F7307B">
        <w:trPr>
          <w:jc w:val="center"/>
        </w:trPr>
        <w:tc>
          <w:tcPr>
            <w:tcW w:w="977" w:type="pct"/>
            <w:tcBorders>
              <w:bottom w:val="single" w:sz="4" w:space="0" w:color="auto"/>
            </w:tcBorders>
            <w:shd w:val="clear" w:color="auto" w:fill="FFFFFF"/>
          </w:tcPr>
          <w:p w14:paraId="139799D7" w14:textId="77777777" w:rsidR="00B6574A" w:rsidRPr="0054661E" w:rsidRDefault="00B6574A" w:rsidP="00F7307B">
            <w:pPr>
              <w:spacing w:after="0" w:line="240" w:lineRule="auto"/>
              <w:rPr>
                <w:rFonts w:ascii="Times New Roman" w:eastAsia="Times New Roman" w:hAnsi="Times New Roman"/>
                <w:b/>
                <w:color w:val="000000"/>
                <w:sz w:val="20"/>
                <w:szCs w:val="20"/>
              </w:rPr>
            </w:pPr>
            <w:r w:rsidRPr="0054661E">
              <w:rPr>
                <w:rFonts w:ascii="Times New Roman" w:eastAsia="Times New Roman" w:hAnsi="Times New Roman"/>
                <w:b/>
                <w:color w:val="000000"/>
                <w:sz w:val="20"/>
                <w:szCs w:val="20"/>
              </w:rPr>
              <w:t xml:space="preserve">4. Monitoring &amp; Evaluation </w:t>
            </w:r>
          </w:p>
        </w:tc>
        <w:tc>
          <w:tcPr>
            <w:tcW w:w="508" w:type="pct"/>
            <w:shd w:val="clear" w:color="auto" w:fill="FFFFFF"/>
          </w:tcPr>
          <w:p w14:paraId="39F586E0" w14:textId="77777777" w:rsidR="00B6574A" w:rsidRPr="003A2019" w:rsidRDefault="00B6574A" w:rsidP="00F7307B">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TA</w:t>
            </w:r>
          </w:p>
        </w:tc>
        <w:tc>
          <w:tcPr>
            <w:tcW w:w="974" w:type="pct"/>
            <w:shd w:val="clear" w:color="auto" w:fill="FFFFFF"/>
          </w:tcPr>
          <w:p w14:paraId="1B441AF1" w14:textId="77777777" w:rsidR="00B6574A" w:rsidRPr="00915F5B" w:rsidRDefault="00B6574A" w:rsidP="00F7307B">
            <w:pPr>
              <w:spacing w:after="0" w:line="240" w:lineRule="auto"/>
              <w:rPr>
                <w:rFonts w:ascii="Times New Roman" w:eastAsia="Times New Roman" w:hAnsi="Times New Roman"/>
                <w:color w:val="000000"/>
                <w:sz w:val="20"/>
                <w:szCs w:val="20"/>
              </w:rPr>
            </w:pPr>
            <w:bookmarkStart w:id="66" w:name="ExpectedOutCome_04"/>
            <w:r>
              <w:rPr>
                <w:rFonts w:ascii="Times New Roman" w:eastAsia="Times New Roman" w:hAnsi="Times New Roman"/>
                <w:sz w:val="20"/>
                <w:szCs w:val="20"/>
              </w:rPr>
              <w:t xml:space="preserve">4. 1 </w:t>
            </w:r>
            <w:r w:rsidRPr="009A7144">
              <w:rPr>
                <w:rFonts w:ascii="Times New Roman" w:eastAsia="Times New Roman" w:hAnsi="Times New Roman"/>
                <w:sz w:val="20"/>
                <w:szCs w:val="20"/>
              </w:rPr>
              <w:t>Effectiveness of the outputs assessed, corrective actions taken and experience documented</w:t>
            </w:r>
            <w:bookmarkEnd w:id="66"/>
          </w:p>
        </w:tc>
        <w:tc>
          <w:tcPr>
            <w:tcW w:w="1040" w:type="pct"/>
            <w:shd w:val="clear" w:color="auto" w:fill="FFFFFF"/>
          </w:tcPr>
          <w:p w14:paraId="1ECA41AE" w14:textId="77777777" w:rsidR="00B6574A" w:rsidRDefault="00B6574A" w:rsidP="00F7307B">
            <w:pPr>
              <w:tabs>
                <w:tab w:val="left" w:pos="0"/>
              </w:tabs>
              <w:spacing w:after="0" w:line="240" w:lineRule="auto"/>
              <w:rPr>
                <w:rFonts w:ascii="Times New Roman" w:eastAsia="Times New Roman" w:hAnsi="Times New Roman"/>
                <w:sz w:val="20"/>
                <w:szCs w:val="20"/>
              </w:rPr>
            </w:pPr>
            <w:bookmarkStart w:id="67" w:name="ExpectedOutput_04"/>
            <w:r>
              <w:rPr>
                <w:rFonts w:ascii="Times New Roman" w:eastAsia="Times New Roman" w:hAnsi="Times New Roman"/>
                <w:sz w:val="20"/>
                <w:szCs w:val="20"/>
              </w:rPr>
              <w:t>4.1.1</w:t>
            </w:r>
            <w:r w:rsidRPr="009A7144">
              <w:rPr>
                <w:rFonts w:ascii="Times New Roman" w:eastAsia="Times New Roman" w:hAnsi="Times New Roman"/>
                <w:sz w:val="20"/>
                <w:szCs w:val="20"/>
              </w:rPr>
              <w:t xml:space="preserve"> Mid-term M&amp;E report</w:t>
            </w:r>
          </w:p>
          <w:p w14:paraId="5046778B" w14:textId="77777777" w:rsidR="00B6574A" w:rsidRPr="009A7144" w:rsidRDefault="00B6574A" w:rsidP="00F7307B">
            <w:pPr>
              <w:tabs>
                <w:tab w:val="left" w:pos="0"/>
              </w:tabs>
              <w:spacing w:after="0" w:line="240" w:lineRule="auto"/>
              <w:rPr>
                <w:rFonts w:ascii="Times New Roman" w:eastAsia="Times New Roman" w:hAnsi="Times New Roman"/>
                <w:sz w:val="20"/>
                <w:szCs w:val="20"/>
              </w:rPr>
            </w:pPr>
          </w:p>
          <w:p w14:paraId="3A64E657" w14:textId="77777777" w:rsidR="00B6574A" w:rsidRPr="008573F2" w:rsidRDefault="00B6574A" w:rsidP="00F7307B">
            <w:pPr>
              <w:tabs>
                <w:tab w:val="left" w:pos="0"/>
              </w:tabs>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4.1.2 </w:t>
            </w:r>
            <w:r w:rsidRPr="009A7144">
              <w:rPr>
                <w:rFonts w:ascii="Times New Roman" w:eastAsia="Times New Roman" w:hAnsi="Times New Roman"/>
                <w:sz w:val="20"/>
                <w:szCs w:val="20"/>
              </w:rPr>
              <w:t>End of project M&amp;E report</w:t>
            </w:r>
            <w:bookmarkEnd w:id="67"/>
          </w:p>
        </w:tc>
        <w:tc>
          <w:tcPr>
            <w:tcW w:w="417" w:type="pct"/>
            <w:tcBorders>
              <w:bottom w:val="single" w:sz="4" w:space="0" w:color="auto"/>
            </w:tcBorders>
            <w:shd w:val="clear" w:color="auto" w:fill="FFFFFF"/>
          </w:tcPr>
          <w:p w14:paraId="4BE55F16" w14:textId="77777777" w:rsidR="00B6574A" w:rsidRPr="00C72F6D" w:rsidRDefault="00B6574A" w:rsidP="00F7307B">
            <w:pPr>
              <w:spacing w:after="0" w:line="240" w:lineRule="auto"/>
              <w:rPr>
                <w:rFonts w:ascii="Times New Roman" w:hAnsi="Times New Roman"/>
                <w:color w:val="000000"/>
                <w:sz w:val="20"/>
                <w:szCs w:val="20"/>
              </w:rPr>
            </w:pPr>
            <w:r w:rsidRPr="00C72F6D">
              <w:rPr>
                <w:rFonts w:ascii="Times New Roman" w:hAnsi="Times New Roman"/>
                <w:color w:val="000000"/>
                <w:sz w:val="20"/>
                <w:szCs w:val="20"/>
              </w:rPr>
              <w:fldChar w:fldCharType="begin">
                <w:ffData>
                  <w:name w:val="B_TF_01"/>
                  <w:enabled/>
                  <w:calcOnExit w:val="0"/>
                  <w:ddList>
                    <w:result w:val="1"/>
                    <w:listEntry w:val="(select)"/>
                    <w:listEntry w:val="GEFTF"/>
                    <w:listEntry w:val="LDCF"/>
                    <w:listEntry w:val="NPIF"/>
                    <w:listEntry w:val="SCCF-A"/>
                    <w:listEntry w:val="SCCF-B"/>
                  </w:ddList>
                </w:ffData>
              </w:fldChar>
            </w:r>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p>
        </w:tc>
        <w:tc>
          <w:tcPr>
            <w:tcW w:w="534" w:type="pct"/>
            <w:tcBorders>
              <w:bottom w:val="single" w:sz="4" w:space="0" w:color="auto"/>
            </w:tcBorders>
            <w:shd w:val="clear" w:color="auto" w:fill="FFFFFF"/>
          </w:tcPr>
          <w:p w14:paraId="397DB3C5"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8" w:name="B_GA_04"/>
            <w:r>
              <w:rPr>
                <w:rFonts w:ascii="Times New Roman" w:eastAsia="Times New Roman" w:hAnsi="Times New Roman"/>
                <w:color w:val="000000"/>
                <w:sz w:val="20"/>
                <w:szCs w:val="20"/>
              </w:rPr>
              <w:t>100,000</w:t>
            </w:r>
            <w:bookmarkEnd w:id="68"/>
          </w:p>
        </w:tc>
        <w:tc>
          <w:tcPr>
            <w:tcW w:w="550" w:type="pct"/>
            <w:tcBorders>
              <w:bottom w:val="single" w:sz="4" w:space="0" w:color="auto"/>
            </w:tcBorders>
            <w:shd w:val="clear" w:color="auto" w:fill="FFFFFF"/>
          </w:tcPr>
          <w:p w14:paraId="2666722C"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69" w:name="B_CO_04"/>
            <w:r>
              <w:rPr>
                <w:rFonts w:ascii="Times New Roman" w:eastAsia="Times New Roman" w:hAnsi="Times New Roman"/>
                <w:color w:val="000000"/>
                <w:sz w:val="20"/>
                <w:szCs w:val="20"/>
              </w:rPr>
              <w:t>100,000</w:t>
            </w:r>
            <w:bookmarkEnd w:id="69"/>
          </w:p>
        </w:tc>
      </w:tr>
      <w:tr w:rsidR="00B6574A" w:rsidRPr="00A540C1" w14:paraId="2EC960BA" w14:textId="77777777" w:rsidTr="00F7307B">
        <w:trPr>
          <w:jc w:val="center"/>
        </w:trPr>
        <w:tc>
          <w:tcPr>
            <w:tcW w:w="3499" w:type="pct"/>
            <w:gridSpan w:val="4"/>
            <w:tcBorders>
              <w:bottom w:val="single" w:sz="4" w:space="0" w:color="auto"/>
            </w:tcBorders>
            <w:shd w:val="clear" w:color="auto" w:fill="FFFFFF"/>
          </w:tcPr>
          <w:p w14:paraId="269CAD5E"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color w:val="000000"/>
                <w:sz w:val="20"/>
                <w:szCs w:val="20"/>
              </w:rPr>
              <w:t>Subtotal</w:t>
            </w:r>
          </w:p>
        </w:tc>
        <w:tc>
          <w:tcPr>
            <w:tcW w:w="417" w:type="pct"/>
            <w:tcBorders>
              <w:bottom w:val="single" w:sz="4" w:space="0" w:color="auto"/>
            </w:tcBorders>
            <w:shd w:val="clear" w:color="auto" w:fill="FFFFFF"/>
          </w:tcPr>
          <w:p w14:paraId="63B3AB77"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tc>
          <w:tcPr>
            <w:tcW w:w="534" w:type="pct"/>
            <w:tcBorders>
              <w:bottom w:val="single" w:sz="4" w:space="0" w:color="auto"/>
            </w:tcBorders>
            <w:shd w:val="clear" w:color="auto" w:fill="FFFFFF"/>
          </w:tcPr>
          <w:p w14:paraId="7EC5D688"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1,750,000</w:t>
            </w:r>
          </w:p>
        </w:tc>
        <w:tc>
          <w:tcPr>
            <w:tcW w:w="550" w:type="pct"/>
            <w:tcBorders>
              <w:bottom w:val="single" w:sz="4" w:space="0" w:color="auto"/>
            </w:tcBorders>
            <w:shd w:val="clear" w:color="auto" w:fill="FFFFFF"/>
          </w:tcPr>
          <w:p w14:paraId="06C42B9A"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1,750,000</w:t>
            </w:r>
          </w:p>
        </w:tc>
      </w:tr>
      <w:tr w:rsidR="00B6574A" w:rsidRPr="00A540C1" w14:paraId="0E59A3FE" w14:textId="77777777" w:rsidTr="00F7307B">
        <w:trPr>
          <w:jc w:val="center"/>
        </w:trPr>
        <w:tc>
          <w:tcPr>
            <w:tcW w:w="3499" w:type="pct"/>
            <w:gridSpan w:val="4"/>
            <w:tcBorders>
              <w:top w:val="double" w:sz="4" w:space="0" w:color="auto"/>
              <w:left w:val="single" w:sz="4" w:space="0" w:color="auto"/>
              <w:bottom w:val="double" w:sz="4" w:space="0" w:color="auto"/>
              <w:right w:val="single" w:sz="4" w:space="0" w:color="auto"/>
            </w:tcBorders>
            <w:shd w:val="clear" w:color="auto" w:fill="FFFFFF"/>
          </w:tcPr>
          <w:p w14:paraId="7E9098B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color w:val="000000"/>
                <w:sz w:val="20"/>
                <w:szCs w:val="20"/>
              </w:rPr>
              <w:t>Project Management Cost (PMC)</w:t>
            </w:r>
            <w:r w:rsidRPr="003A2019">
              <w:rPr>
                <w:rFonts w:ascii="Times New Roman" w:eastAsia="Times New Roman" w:hAnsi="Times New Roman"/>
                <w:color w:val="000000"/>
                <w:sz w:val="20"/>
                <w:szCs w:val="20"/>
                <w:vertAlign w:val="superscript"/>
              </w:rPr>
              <w:footnoteReference w:id="4"/>
            </w:r>
          </w:p>
        </w:tc>
        <w:tc>
          <w:tcPr>
            <w:tcW w:w="417" w:type="pct"/>
            <w:tcBorders>
              <w:top w:val="double" w:sz="4" w:space="0" w:color="auto"/>
              <w:left w:val="single" w:sz="4" w:space="0" w:color="auto"/>
              <w:bottom w:val="double" w:sz="4" w:space="0" w:color="auto"/>
              <w:right w:val="single" w:sz="4" w:space="0" w:color="auto"/>
            </w:tcBorders>
            <w:shd w:val="clear" w:color="auto" w:fill="FFFFFF"/>
          </w:tcPr>
          <w:p w14:paraId="0C4043FC" w14:textId="77777777" w:rsidR="00B6574A" w:rsidRPr="003A2019" w:rsidRDefault="00B6574A" w:rsidP="00F7307B">
            <w:pPr>
              <w:spacing w:after="0" w:line="240" w:lineRule="auto"/>
              <w:rPr>
                <w:rFonts w:ascii="Times New Roman" w:eastAsia="Times New Roman" w:hAnsi="Times New Roman"/>
                <w:color w:val="000000"/>
                <w:sz w:val="20"/>
                <w:szCs w:val="20"/>
              </w:rPr>
            </w:pPr>
            <w:r w:rsidRPr="00A540C1">
              <w:rPr>
                <w:rFonts w:ascii="Times New Roman" w:hAnsi="Times New Roman"/>
                <w:color w:val="000000"/>
                <w:sz w:val="20"/>
                <w:szCs w:val="20"/>
              </w:rPr>
              <w:fldChar w:fldCharType="begin">
                <w:ffData>
                  <w:name w:val="A_TF_01"/>
                  <w:enabled/>
                  <w:calcOnExit w:val="0"/>
                  <w:ddList>
                    <w:listEntry w:val="(select)"/>
                    <w:listEntry w:val="GEFTF"/>
                    <w:listEntry w:val="LDCF"/>
                    <w:listEntry w:val="SCCF-A"/>
                    <w:listEntry w:val="SCCF-B"/>
                  </w:ddList>
                </w:ffData>
              </w:fldChar>
            </w:r>
            <w:r w:rsidRPr="00A540C1">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A540C1">
              <w:rPr>
                <w:rFonts w:ascii="Times New Roman" w:hAnsi="Times New Roman"/>
                <w:color w:val="000000"/>
                <w:sz w:val="20"/>
                <w:szCs w:val="20"/>
              </w:rPr>
              <w:fldChar w:fldCharType="end"/>
            </w:r>
          </w:p>
        </w:tc>
        <w:tc>
          <w:tcPr>
            <w:tcW w:w="534" w:type="pct"/>
            <w:tcBorders>
              <w:top w:val="single" w:sz="4" w:space="0" w:color="auto"/>
              <w:bottom w:val="double" w:sz="4" w:space="0" w:color="auto"/>
              <w:right w:val="single" w:sz="4" w:space="0" w:color="auto"/>
            </w:tcBorders>
            <w:shd w:val="clear" w:color="auto" w:fill="FFFFFF"/>
          </w:tcPr>
          <w:p w14:paraId="187CCC60"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150,000</w:t>
            </w:r>
          </w:p>
        </w:tc>
        <w:tc>
          <w:tcPr>
            <w:tcW w:w="550" w:type="pct"/>
            <w:tcBorders>
              <w:top w:val="single" w:sz="4" w:space="0" w:color="auto"/>
              <w:left w:val="single" w:sz="4" w:space="0" w:color="auto"/>
              <w:bottom w:val="double" w:sz="4" w:space="0" w:color="auto"/>
              <w:right w:val="single" w:sz="4" w:space="0" w:color="auto"/>
            </w:tcBorders>
            <w:shd w:val="clear" w:color="auto" w:fill="FFFFFF"/>
          </w:tcPr>
          <w:p w14:paraId="06B950B3"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bookmarkStart w:id="70" w:name="B_projMgmt_CO"/>
            <w:r>
              <w:rPr>
                <w:rFonts w:ascii="Times New Roman" w:eastAsia="Times New Roman" w:hAnsi="Times New Roman"/>
                <w:color w:val="000000"/>
                <w:sz w:val="20"/>
                <w:szCs w:val="20"/>
              </w:rPr>
              <w:t>150,000</w:t>
            </w:r>
            <w:bookmarkEnd w:id="70"/>
          </w:p>
        </w:tc>
      </w:tr>
      <w:tr w:rsidR="00B6574A" w:rsidRPr="00A540C1" w14:paraId="65681196" w14:textId="77777777" w:rsidTr="00F7307B">
        <w:trPr>
          <w:jc w:val="center"/>
        </w:trPr>
        <w:tc>
          <w:tcPr>
            <w:tcW w:w="3499" w:type="pct"/>
            <w:gridSpan w:val="4"/>
            <w:tcBorders>
              <w:top w:val="double" w:sz="4" w:space="0" w:color="auto"/>
              <w:bottom w:val="double" w:sz="4" w:space="0" w:color="auto"/>
            </w:tcBorders>
            <w:shd w:val="clear" w:color="auto" w:fill="FFFFFF"/>
          </w:tcPr>
          <w:p w14:paraId="1FF50D42"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sidRPr="003A2019">
              <w:rPr>
                <w:rFonts w:ascii="Times New Roman" w:eastAsia="Times New Roman" w:hAnsi="Times New Roman"/>
                <w:b/>
                <w:color w:val="000000"/>
                <w:sz w:val="20"/>
                <w:szCs w:val="20"/>
              </w:rPr>
              <w:t>Total project costs</w:t>
            </w:r>
          </w:p>
        </w:tc>
        <w:tc>
          <w:tcPr>
            <w:tcW w:w="417" w:type="pct"/>
            <w:tcBorders>
              <w:top w:val="double" w:sz="4" w:space="0" w:color="auto"/>
              <w:bottom w:val="double" w:sz="4" w:space="0" w:color="auto"/>
            </w:tcBorders>
            <w:shd w:val="clear" w:color="auto" w:fill="FFFFFF"/>
          </w:tcPr>
          <w:p w14:paraId="170A697B"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p>
        </w:tc>
        <w:tc>
          <w:tcPr>
            <w:tcW w:w="534" w:type="pct"/>
            <w:tcBorders>
              <w:top w:val="double" w:sz="4" w:space="0" w:color="auto"/>
              <w:bottom w:val="double" w:sz="4" w:space="0" w:color="auto"/>
            </w:tcBorders>
            <w:shd w:val="clear" w:color="auto" w:fill="FFFFFF"/>
          </w:tcPr>
          <w:p w14:paraId="057D589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1,900,000</w:t>
            </w:r>
          </w:p>
        </w:tc>
        <w:tc>
          <w:tcPr>
            <w:tcW w:w="550" w:type="pct"/>
            <w:tcBorders>
              <w:top w:val="double" w:sz="4" w:space="0" w:color="auto"/>
              <w:bottom w:val="double" w:sz="4" w:space="0" w:color="auto"/>
            </w:tcBorders>
            <w:shd w:val="clear" w:color="auto" w:fill="FFFFFF"/>
          </w:tcPr>
          <w:p w14:paraId="34BD836F" w14:textId="77777777" w:rsidR="00B6574A" w:rsidRPr="003A2019" w:rsidRDefault="00B6574A" w:rsidP="00F7307B">
            <w:pPr>
              <w:spacing w:after="0" w:line="240" w:lineRule="auto"/>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1,900,000</w:t>
            </w:r>
          </w:p>
        </w:tc>
      </w:tr>
    </w:tbl>
    <w:p w14:paraId="6477A6A5" w14:textId="77777777" w:rsidR="00B6574A" w:rsidRPr="003A2019" w:rsidRDefault="00B6574A" w:rsidP="00B6574A">
      <w:pPr>
        <w:numPr>
          <w:ilvl w:val="0"/>
          <w:numId w:val="1"/>
        </w:numPr>
        <w:tabs>
          <w:tab w:val="clear" w:pos="360"/>
          <w:tab w:val="num" w:pos="270"/>
        </w:tabs>
        <w:spacing w:before="240" w:after="80" w:line="240" w:lineRule="auto"/>
        <w:ind w:left="270"/>
        <w:rPr>
          <w:rFonts w:ascii="Times New Roman" w:eastAsia="Times New Roman" w:hAnsi="Times New Roman"/>
          <w:b/>
          <w:smallCaps/>
          <w:color w:val="000000"/>
          <w:lang w:val="x-none" w:eastAsia="x-none"/>
        </w:rPr>
      </w:pPr>
      <w:r>
        <w:rPr>
          <w:rFonts w:ascii="Times New Roman" w:eastAsia="Times New Roman" w:hAnsi="Times New Roman"/>
          <w:b/>
          <w:smallCaps/>
          <w:color w:val="000000"/>
          <w:lang w:eastAsia="x-none"/>
        </w:rPr>
        <w:t xml:space="preserve">confirmed sources of </w:t>
      </w:r>
      <w:hyperlink r:id="rId11" w:history="1">
        <w:r w:rsidRPr="009223E0">
          <w:rPr>
            <w:rStyle w:val="Hyperlink"/>
            <w:rFonts w:ascii="Times New Roman" w:eastAsia="Times New Roman" w:hAnsi="Times New Roman"/>
            <w:b/>
            <w:smallCaps/>
            <w:lang w:eastAsia="x-none"/>
          </w:rPr>
          <w:t>Co-financing</w:t>
        </w:r>
      </w:hyperlink>
      <w:r>
        <w:rPr>
          <w:rFonts w:ascii="Times New Roman" w:eastAsia="Times New Roman" w:hAnsi="Times New Roman"/>
          <w:b/>
          <w:smallCaps/>
          <w:color w:val="000000"/>
          <w:lang w:eastAsia="x-none"/>
        </w:rPr>
        <w:t xml:space="preserve"> for the project by name and by type</w:t>
      </w:r>
    </w:p>
    <w:p w14:paraId="5D40EB25" w14:textId="77777777" w:rsidR="00B6574A" w:rsidRPr="003A2019" w:rsidRDefault="00B6574A" w:rsidP="00B6574A">
      <w:pPr>
        <w:spacing w:before="240" w:after="80" w:line="240" w:lineRule="auto"/>
        <w:ind w:left="-90"/>
        <w:rPr>
          <w:rFonts w:ascii="Times New Roman" w:eastAsia="Times New Roman" w:hAnsi="Times New Roman"/>
          <w:smallCaps/>
          <w:color w:val="000000"/>
          <w:lang w:eastAsia="x-none"/>
        </w:rPr>
      </w:pPr>
      <w:r w:rsidRPr="003A2019">
        <w:rPr>
          <w:rFonts w:ascii="Times New Roman" w:eastAsia="Times New Roman" w:hAnsi="Times New Roman"/>
          <w:color w:val="000000"/>
          <w:lang w:val="x-none" w:eastAsia="x-none"/>
        </w:rPr>
        <w:t>Please include</w:t>
      </w:r>
      <w:r w:rsidRPr="003A2019">
        <w:rPr>
          <w:rFonts w:ascii="Times New Roman" w:eastAsia="Times New Roman" w:hAnsi="Times New Roman"/>
          <w:color w:val="000000"/>
          <w:lang w:eastAsia="x-none"/>
        </w:rPr>
        <w:t xml:space="preserve"> </w:t>
      </w:r>
      <w:r>
        <w:rPr>
          <w:rFonts w:ascii="Times New Roman" w:eastAsia="Times New Roman" w:hAnsi="Times New Roman"/>
          <w:color w:val="000000"/>
          <w:lang w:eastAsia="x-none"/>
        </w:rPr>
        <w:t>evidence for</w:t>
      </w:r>
      <w:r w:rsidRPr="003A2019">
        <w:rPr>
          <w:rFonts w:ascii="Times New Roman" w:eastAsia="Times New Roman" w:hAnsi="Times New Roman"/>
          <w:color w:val="000000"/>
          <w:lang w:val="x-none" w:eastAsia="x-none"/>
        </w:rPr>
        <w:t xml:space="preserve"> </w:t>
      </w:r>
      <w:hyperlink r:id="rId12" w:history="1">
        <w:r w:rsidRPr="008D4CFE">
          <w:rPr>
            <w:rStyle w:val="Hyperlink"/>
            <w:rFonts w:ascii="Times New Roman" w:eastAsia="Times New Roman" w:hAnsi="Times New Roman"/>
            <w:lang w:val="x-none" w:eastAsia="x-none"/>
          </w:rPr>
          <w:t>co</w:t>
        </w:r>
        <w:r w:rsidRPr="008D4CFE">
          <w:rPr>
            <w:rStyle w:val="Hyperlink"/>
            <w:rFonts w:ascii="Times New Roman" w:eastAsia="Times New Roman" w:hAnsi="Times New Roman"/>
            <w:lang w:eastAsia="x-none"/>
          </w:rPr>
          <w:t>-</w:t>
        </w:r>
        <w:r w:rsidRPr="008D4CFE">
          <w:rPr>
            <w:rStyle w:val="Hyperlink"/>
            <w:rFonts w:ascii="Times New Roman" w:eastAsia="Times New Roman" w:hAnsi="Times New Roman"/>
            <w:lang w:val="x-none" w:eastAsia="x-none"/>
          </w:rPr>
          <w:t>financing</w:t>
        </w:r>
      </w:hyperlink>
      <w:r w:rsidRPr="003A2019">
        <w:rPr>
          <w:rFonts w:ascii="Times New Roman" w:eastAsia="Times New Roman" w:hAnsi="Times New Roman"/>
          <w:color w:val="000000"/>
          <w:lang w:val="x-none" w:eastAsia="x-none"/>
        </w:rPr>
        <w:t xml:space="preserve"> for the project with this form</w:t>
      </w:r>
      <w:r w:rsidRPr="003A2019">
        <w:rPr>
          <w:rFonts w:ascii="Times New Roman" w:eastAsia="Times New Roman" w:hAnsi="Times New Roman"/>
          <w:color w:val="000000"/>
          <w:lang w:eastAsia="x-none"/>
        </w:rPr>
        <w:t>.</w:t>
      </w: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3345"/>
        <w:gridCol w:w="1848"/>
        <w:gridCol w:w="1887"/>
      </w:tblGrid>
      <w:tr w:rsidR="00B6574A" w:rsidRPr="00A540C1" w14:paraId="701A8677" w14:textId="77777777" w:rsidTr="00F7307B">
        <w:trPr>
          <w:cantSplit/>
          <w:trHeight w:val="359"/>
        </w:trPr>
        <w:tc>
          <w:tcPr>
            <w:tcW w:w="1135" w:type="pct"/>
            <w:vAlign w:val="center"/>
          </w:tcPr>
          <w:p w14:paraId="1E89D72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 xml:space="preserve">Sources of Co-financing </w:t>
            </w:r>
          </w:p>
        </w:tc>
        <w:tc>
          <w:tcPr>
            <w:tcW w:w="1826" w:type="pct"/>
            <w:vAlign w:val="center"/>
          </w:tcPr>
          <w:p w14:paraId="29102F3D"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 xml:space="preserve">Name of Co-financier </w:t>
            </w:r>
          </w:p>
        </w:tc>
        <w:tc>
          <w:tcPr>
            <w:tcW w:w="1009" w:type="pct"/>
            <w:vAlign w:val="center"/>
          </w:tcPr>
          <w:p w14:paraId="6CF10DD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 xml:space="preserve">Type of </w:t>
            </w:r>
            <w:proofErr w:type="spellStart"/>
            <w:r w:rsidRPr="003A2019">
              <w:rPr>
                <w:rFonts w:ascii="Times New Roman" w:eastAsia="Times New Roman" w:hAnsi="Times New Roman"/>
                <w:b/>
                <w:color w:val="000000"/>
              </w:rPr>
              <w:t>Cofinancing</w:t>
            </w:r>
            <w:proofErr w:type="spellEnd"/>
          </w:p>
        </w:tc>
        <w:tc>
          <w:tcPr>
            <w:tcW w:w="1030" w:type="pct"/>
            <w:shd w:val="clear" w:color="auto" w:fill="auto"/>
            <w:vAlign w:val="center"/>
          </w:tcPr>
          <w:p w14:paraId="76AD441A" w14:textId="77777777" w:rsidR="00B6574A" w:rsidRPr="003A2019" w:rsidRDefault="00B6574A" w:rsidP="00F7307B">
            <w:pPr>
              <w:spacing w:after="0" w:line="240" w:lineRule="auto"/>
              <w:jc w:val="center"/>
              <w:rPr>
                <w:rFonts w:ascii="Times New Roman" w:eastAsia="Times New Roman" w:hAnsi="Times New Roman"/>
                <w:b/>
                <w:color w:val="000000"/>
              </w:rPr>
            </w:pPr>
            <w:r w:rsidRPr="003A2019">
              <w:rPr>
                <w:rFonts w:ascii="Times New Roman" w:eastAsia="Times New Roman" w:hAnsi="Times New Roman"/>
                <w:b/>
                <w:color w:val="000000"/>
              </w:rPr>
              <w:t>Amount</w:t>
            </w:r>
            <w:r w:rsidRPr="002E0F86">
              <w:rPr>
                <w:rFonts w:ascii="Times New Roman" w:eastAsia="Times New Roman" w:hAnsi="Times New Roman"/>
                <w:b/>
                <w:color w:val="000000"/>
              </w:rPr>
              <w:t xml:space="preserve"> </w:t>
            </w:r>
            <w:r w:rsidRPr="00E75190">
              <w:rPr>
                <w:rFonts w:ascii="Times New Roman" w:eastAsia="Times New Roman" w:hAnsi="Times New Roman"/>
                <w:b/>
                <w:color w:val="000000"/>
              </w:rPr>
              <w:t>($)</w:t>
            </w:r>
            <w:r w:rsidRPr="003A2019">
              <w:rPr>
                <w:rFonts w:ascii="Times New Roman" w:eastAsia="Times New Roman" w:hAnsi="Times New Roman"/>
                <w:color w:val="000000"/>
              </w:rPr>
              <w:t xml:space="preserve"> </w:t>
            </w:r>
          </w:p>
        </w:tc>
      </w:tr>
      <w:tr w:rsidR="00B6574A" w:rsidRPr="00A540C1" w14:paraId="67505B35" w14:textId="77777777" w:rsidTr="00F7307B">
        <w:trPr>
          <w:cantSplit/>
        </w:trPr>
        <w:tc>
          <w:tcPr>
            <w:tcW w:w="1135" w:type="pct"/>
          </w:tcPr>
          <w:p w14:paraId="44A56829"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1"/>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1" w:name="TblC_SrcCo_01"/>
            <w:r>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71"/>
          </w:p>
        </w:tc>
        <w:tc>
          <w:tcPr>
            <w:tcW w:w="1826" w:type="pct"/>
          </w:tcPr>
          <w:p w14:paraId="1899BA26"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1"/>
                  <w:enabled/>
                  <w:calcOnExit w:val="0"/>
                  <w:textInput/>
                </w:ffData>
              </w:fldChar>
            </w:r>
            <w:bookmarkStart w:id="72" w:name="TblC_Cofinanciar_01"/>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UNIDO</w:t>
            </w:r>
            <w:r>
              <w:rPr>
                <w:rFonts w:ascii="Times New Roman" w:eastAsia="Times New Roman" w:hAnsi="Times New Roman"/>
                <w:color w:val="000000"/>
              </w:rPr>
              <w:fldChar w:fldCharType="end"/>
            </w:r>
            <w:bookmarkEnd w:id="72"/>
          </w:p>
        </w:tc>
        <w:tc>
          <w:tcPr>
            <w:tcW w:w="1009" w:type="pct"/>
          </w:tcPr>
          <w:p w14:paraId="5C8701B2"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1"/>
                  <w:enabled/>
                  <w:calcOnExit w:val="0"/>
                  <w:ddList>
                    <w:result w:val="1"/>
                    <w:listEntry w:val="(select)"/>
                    <w:listEntry w:val="Grants"/>
                    <w:listEntry w:val="Loans"/>
                    <w:listEntry w:val="Equity"/>
                    <w:listEntry w:val="Guarantees"/>
                    <w:listEntry w:val="In-kind"/>
                    <w:listEntry w:val="Unknown"/>
                  </w:ddList>
                </w:ffData>
              </w:fldChar>
            </w:r>
            <w:bookmarkStart w:id="73" w:name="TblC_CofinType_01"/>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73"/>
          </w:p>
        </w:tc>
        <w:tc>
          <w:tcPr>
            <w:tcW w:w="1030" w:type="pct"/>
            <w:shd w:val="clear" w:color="auto" w:fill="auto"/>
          </w:tcPr>
          <w:p w14:paraId="4258E4DA"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1"/>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75,000</w:t>
            </w:r>
            <w:r w:rsidRPr="00C72F6D">
              <w:rPr>
                <w:rFonts w:ascii="Times New Roman" w:eastAsia="Times New Roman" w:hAnsi="Times New Roman"/>
                <w:color w:val="000000"/>
              </w:rPr>
              <w:fldChar w:fldCharType="end"/>
            </w:r>
          </w:p>
        </w:tc>
      </w:tr>
      <w:tr w:rsidR="00B6574A" w:rsidRPr="00A540C1" w14:paraId="04D492A1" w14:textId="77777777" w:rsidTr="00F7307B">
        <w:trPr>
          <w:cantSplit/>
        </w:trPr>
        <w:tc>
          <w:tcPr>
            <w:tcW w:w="1135" w:type="pct"/>
          </w:tcPr>
          <w:p w14:paraId="10C7DC32"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2"/>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4" w:name="TblC_SrcCo_02"/>
            <w:r>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74"/>
          </w:p>
        </w:tc>
        <w:tc>
          <w:tcPr>
            <w:tcW w:w="1826" w:type="pct"/>
          </w:tcPr>
          <w:p w14:paraId="5E5718C5"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2"/>
                  <w:enabled/>
                  <w:calcOnExit w:val="0"/>
                  <w:textInput/>
                </w:ffData>
              </w:fldChar>
            </w:r>
            <w:bookmarkStart w:id="75" w:name="TblC_Cofinanciar_02"/>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UNIDO</w:t>
            </w:r>
            <w:r>
              <w:rPr>
                <w:rFonts w:ascii="Times New Roman" w:eastAsia="Times New Roman" w:hAnsi="Times New Roman"/>
                <w:color w:val="000000"/>
              </w:rPr>
              <w:fldChar w:fldCharType="end"/>
            </w:r>
            <w:bookmarkEnd w:id="75"/>
          </w:p>
        </w:tc>
        <w:tc>
          <w:tcPr>
            <w:tcW w:w="1009" w:type="pct"/>
          </w:tcPr>
          <w:p w14:paraId="4E5E16A8"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2"/>
                  <w:enabled/>
                  <w:calcOnExit w:val="0"/>
                  <w:ddList>
                    <w:result w:val="5"/>
                    <w:listEntry w:val="(select)"/>
                    <w:listEntry w:val="Grants"/>
                    <w:listEntry w:val="Loans"/>
                    <w:listEntry w:val="Equity"/>
                    <w:listEntry w:val="Guarantees"/>
                    <w:listEntry w:val="In-kind"/>
                    <w:listEntry w:val="Unknown"/>
                  </w:ddList>
                </w:ffData>
              </w:fldChar>
            </w:r>
            <w:bookmarkStart w:id="76" w:name="TblC_CofinType_02"/>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76"/>
          </w:p>
        </w:tc>
        <w:bookmarkStart w:id="77" w:name="C_COAMT_02"/>
        <w:tc>
          <w:tcPr>
            <w:tcW w:w="1030" w:type="pct"/>
            <w:shd w:val="clear" w:color="auto" w:fill="auto"/>
          </w:tcPr>
          <w:p w14:paraId="0A9803C0"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2"/>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375,000</w:t>
            </w:r>
            <w:r w:rsidRPr="00C72F6D">
              <w:rPr>
                <w:rFonts w:ascii="Times New Roman" w:eastAsia="Times New Roman" w:hAnsi="Times New Roman"/>
                <w:color w:val="000000"/>
              </w:rPr>
              <w:fldChar w:fldCharType="end"/>
            </w:r>
            <w:bookmarkEnd w:id="77"/>
          </w:p>
        </w:tc>
      </w:tr>
      <w:tr w:rsidR="00B6574A" w:rsidRPr="00A540C1" w14:paraId="3E446FB5" w14:textId="77777777" w:rsidTr="00F7307B">
        <w:trPr>
          <w:cantSplit/>
        </w:trPr>
        <w:tc>
          <w:tcPr>
            <w:tcW w:w="1135" w:type="pct"/>
          </w:tcPr>
          <w:p w14:paraId="6A09CE9A" w14:textId="77777777" w:rsidR="00B6574A" w:rsidRPr="003A2019" w:rsidRDefault="00B6574A" w:rsidP="00F7307B">
            <w:pPr>
              <w:spacing w:after="0" w:line="240" w:lineRule="auto"/>
              <w:rPr>
                <w:rFonts w:ascii="Times New Roman" w:eastAsia="Times New Roman" w:hAnsi="Times New Roman"/>
                <w:color w:val="000000"/>
                <w:sz w:val="24"/>
                <w:szCs w:val="24"/>
              </w:rPr>
            </w:pPr>
            <w:r>
              <w:rPr>
                <w:rFonts w:ascii="Times New Roman" w:hAnsi="Times New Roman"/>
                <w:color w:val="000000"/>
                <w:sz w:val="20"/>
                <w:szCs w:val="20"/>
              </w:rPr>
              <w:fldChar w:fldCharType="begin">
                <w:ffData>
                  <w:name w:val="TblC_SrcCo_03"/>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8" w:name="TblC_SrcCo_03"/>
            <w:r>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Pr>
                <w:rFonts w:ascii="Times New Roman" w:hAnsi="Times New Roman"/>
                <w:color w:val="000000"/>
                <w:sz w:val="20"/>
                <w:szCs w:val="20"/>
              </w:rPr>
              <w:fldChar w:fldCharType="end"/>
            </w:r>
            <w:bookmarkEnd w:id="78"/>
          </w:p>
        </w:tc>
        <w:tc>
          <w:tcPr>
            <w:tcW w:w="1826" w:type="pct"/>
          </w:tcPr>
          <w:p w14:paraId="1547D8EB" w14:textId="77777777" w:rsidR="00B6574A" w:rsidRPr="003A2019" w:rsidRDefault="00B6574A" w:rsidP="00F7307B">
            <w:pPr>
              <w:spacing w:after="0" w:line="240" w:lineRule="auto"/>
              <w:rPr>
                <w:rFonts w:ascii="Times New Roman" w:eastAsia="Times New Roman" w:hAnsi="Times New Roman"/>
                <w:color w:val="000000"/>
              </w:rPr>
            </w:pPr>
            <w:r>
              <w:rPr>
                <w:rFonts w:ascii="Times New Roman" w:eastAsia="Times New Roman" w:hAnsi="Times New Roman"/>
                <w:color w:val="000000"/>
              </w:rPr>
              <w:fldChar w:fldCharType="begin">
                <w:ffData>
                  <w:name w:val="TblC_Cofinanciar_03"/>
                  <w:enabled/>
                  <w:calcOnExit w:val="0"/>
                  <w:textInput/>
                </w:ffData>
              </w:fldChar>
            </w:r>
            <w:bookmarkStart w:id="79" w:name="TblC_Cofinanciar_03"/>
            <w:r>
              <w:rPr>
                <w:rFonts w:ascii="Times New Roman" w:eastAsia="Times New Roman" w:hAnsi="Times New Roman"/>
                <w:color w:val="000000"/>
              </w:rPr>
              <w:instrText xml:space="preserve"> FORMTEXT </w:instrText>
            </w:r>
            <w:r>
              <w:rPr>
                <w:rFonts w:ascii="Times New Roman" w:eastAsia="Times New Roman" w:hAnsi="Times New Roman"/>
                <w:color w:val="000000"/>
              </w:rPr>
            </w:r>
            <w:r>
              <w:rPr>
                <w:rFonts w:ascii="Times New Roman" w:eastAsia="Times New Roman" w:hAnsi="Times New Roman"/>
                <w:color w:val="000000"/>
              </w:rPr>
              <w:fldChar w:fldCharType="separate"/>
            </w:r>
            <w:r>
              <w:rPr>
                <w:rFonts w:ascii="Times New Roman" w:eastAsia="Times New Roman" w:hAnsi="Times New Roman"/>
                <w:noProof/>
                <w:color w:val="000000"/>
              </w:rPr>
              <w:t>IIASA</w:t>
            </w:r>
            <w:r>
              <w:rPr>
                <w:rFonts w:ascii="Times New Roman" w:eastAsia="Times New Roman" w:hAnsi="Times New Roman"/>
                <w:color w:val="000000"/>
              </w:rPr>
              <w:fldChar w:fldCharType="end"/>
            </w:r>
            <w:bookmarkEnd w:id="79"/>
          </w:p>
        </w:tc>
        <w:tc>
          <w:tcPr>
            <w:tcW w:w="1009" w:type="pct"/>
          </w:tcPr>
          <w:p w14:paraId="0059633A" w14:textId="77777777" w:rsidR="00B6574A" w:rsidRPr="00A540C1" w:rsidRDefault="00B6574A" w:rsidP="00F7307B">
            <w:pPr>
              <w:spacing w:after="0"/>
              <w:rPr>
                <w:rFonts w:ascii="Times New Roman" w:hAnsi="Times New Roman"/>
                <w:color w:val="000000"/>
              </w:rPr>
            </w:pPr>
            <w:r w:rsidRPr="00C72F6D">
              <w:rPr>
                <w:rFonts w:ascii="Times New Roman" w:hAnsi="Times New Roman"/>
                <w:color w:val="000000"/>
                <w:sz w:val="20"/>
                <w:szCs w:val="20"/>
              </w:rPr>
              <w:fldChar w:fldCharType="begin">
                <w:ffData>
                  <w:name w:val="TblC_CofinType_03"/>
                  <w:enabled/>
                  <w:calcOnExit w:val="0"/>
                  <w:ddList>
                    <w:result w:val="5"/>
                    <w:listEntry w:val="(select)"/>
                    <w:listEntry w:val="Grants"/>
                    <w:listEntry w:val="Loans"/>
                    <w:listEntry w:val="Equity"/>
                    <w:listEntry w:val="Guarantees"/>
                    <w:listEntry w:val="In-kind"/>
                    <w:listEntry w:val="Unknown"/>
                  </w:ddList>
                </w:ffData>
              </w:fldChar>
            </w:r>
            <w:bookmarkStart w:id="80" w:name="TblC_CofinType_03"/>
            <w:r w:rsidRPr="00C72F6D">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C72F6D">
              <w:rPr>
                <w:rFonts w:ascii="Times New Roman" w:hAnsi="Times New Roman"/>
                <w:color w:val="000000"/>
                <w:sz w:val="20"/>
                <w:szCs w:val="20"/>
              </w:rPr>
              <w:fldChar w:fldCharType="end"/>
            </w:r>
            <w:bookmarkEnd w:id="80"/>
          </w:p>
        </w:tc>
        <w:bookmarkStart w:id="81" w:name="C_COAMT_03"/>
        <w:tc>
          <w:tcPr>
            <w:tcW w:w="1030" w:type="pct"/>
            <w:shd w:val="clear" w:color="auto" w:fill="auto"/>
          </w:tcPr>
          <w:p w14:paraId="00404FDD"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C_COAMT_03"/>
                  <w:enabled/>
                  <w:calcOnExit/>
                  <w:textInput>
                    <w:type w:val="number"/>
                    <w:format w:val="#,##0"/>
                  </w:textInput>
                </w:ffData>
              </w:fldChar>
            </w:r>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1,450,000</w:t>
            </w:r>
            <w:r w:rsidRPr="00C72F6D">
              <w:rPr>
                <w:rFonts w:ascii="Times New Roman" w:eastAsia="Times New Roman" w:hAnsi="Times New Roman"/>
                <w:color w:val="000000"/>
              </w:rPr>
              <w:fldChar w:fldCharType="end"/>
            </w:r>
            <w:bookmarkEnd w:id="81"/>
          </w:p>
        </w:tc>
      </w:tr>
      <w:tr w:rsidR="00B6574A" w:rsidRPr="00A540C1" w14:paraId="52F97103" w14:textId="77777777" w:rsidTr="00F7307B">
        <w:trPr>
          <w:cantSplit/>
        </w:trPr>
        <w:tc>
          <w:tcPr>
            <w:tcW w:w="1135" w:type="pct"/>
            <w:tcBorders>
              <w:top w:val="double" w:sz="4" w:space="0" w:color="auto"/>
            </w:tcBorders>
          </w:tcPr>
          <w:p w14:paraId="627E5139" w14:textId="77777777" w:rsidR="00B6574A" w:rsidRPr="003A2019" w:rsidRDefault="00B6574A" w:rsidP="00F7307B">
            <w:pPr>
              <w:spacing w:after="0" w:line="240" w:lineRule="auto"/>
              <w:rPr>
                <w:rFonts w:ascii="Times New Roman" w:eastAsia="Times New Roman" w:hAnsi="Times New Roman"/>
                <w:b/>
                <w:color w:val="000000"/>
              </w:rPr>
            </w:pPr>
            <w:r w:rsidRPr="003A2019">
              <w:rPr>
                <w:rFonts w:ascii="Times New Roman" w:eastAsia="Times New Roman" w:hAnsi="Times New Roman"/>
                <w:b/>
                <w:color w:val="000000"/>
              </w:rPr>
              <w:t>Total Co-financing</w:t>
            </w:r>
          </w:p>
        </w:tc>
        <w:tc>
          <w:tcPr>
            <w:tcW w:w="1826" w:type="pct"/>
            <w:tcBorders>
              <w:top w:val="double" w:sz="4" w:space="0" w:color="auto"/>
            </w:tcBorders>
          </w:tcPr>
          <w:p w14:paraId="22FEF42A" w14:textId="77777777" w:rsidR="00B6574A" w:rsidRPr="003A2019" w:rsidRDefault="00B6574A" w:rsidP="00F7307B">
            <w:pPr>
              <w:spacing w:after="0" w:line="240" w:lineRule="auto"/>
              <w:jc w:val="right"/>
              <w:rPr>
                <w:rFonts w:ascii="Times New Roman" w:eastAsia="Times New Roman" w:hAnsi="Times New Roman"/>
                <w:color w:val="000000"/>
              </w:rPr>
            </w:pPr>
          </w:p>
        </w:tc>
        <w:tc>
          <w:tcPr>
            <w:tcW w:w="1009" w:type="pct"/>
            <w:tcBorders>
              <w:top w:val="double" w:sz="4" w:space="0" w:color="auto"/>
            </w:tcBorders>
          </w:tcPr>
          <w:p w14:paraId="29E9BDC9" w14:textId="77777777" w:rsidR="00B6574A" w:rsidRPr="003A2019" w:rsidRDefault="00B6574A" w:rsidP="00F7307B">
            <w:pPr>
              <w:spacing w:after="0" w:line="240" w:lineRule="auto"/>
              <w:jc w:val="right"/>
              <w:rPr>
                <w:rFonts w:ascii="Times New Roman" w:eastAsia="Times New Roman" w:hAnsi="Times New Roman"/>
                <w:color w:val="000000"/>
              </w:rPr>
            </w:pPr>
          </w:p>
        </w:tc>
        <w:tc>
          <w:tcPr>
            <w:tcW w:w="1030" w:type="pct"/>
            <w:tcBorders>
              <w:top w:val="double" w:sz="4" w:space="0" w:color="auto"/>
            </w:tcBorders>
          </w:tcPr>
          <w:p w14:paraId="07228949" w14:textId="77777777" w:rsidR="00B6574A" w:rsidRPr="003A2019" w:rsidRDefault="00B6574A" w:rsidP="00F7307B">
            <w:pPr>
              <w:spacing w:after="0" w:line="240" w:lineRule="auto"/>
              <w:jc w:val="right"/>
              <w:rPr>
                <w:rFonts w:ascii="Times New Roman" w:eastAsia="Times New Roman" w:hAnsi="Times New Roman"/>
                <w:color w:val="000000"/>
              </w:rPr>
            </w:pPr>
            <w:r w:rsidRPr="00C72F6D">
              <w:rPr>
                <w:rFonts w:ascii="Times New Roman" w:eastAsia="Times New Roman" w:hAnsi="Times New Roman"/>
                <w:color w:val="000000"/>
              </w:rPr>
              <w:fldChar w:fldCharType="begin">
                <w:ffData>
                  <w:name w:val="Total_C_COAMT"/>
                  <w:enabled w:val="0"/>
                  <w:calcOnExit/>
                  <w:textInput>
                    <w:type w:val="calculated"/>
                    <w:default w:val="=sum(C_COAMT_01,C_COAMT_02,C_COAMT_03,C_COAMT_04,C_COAMT_05,C_COAMT_06)"/>
                    <w:format w:val="#,##0"/>
                  </w:textInput>
                </w:ffData>
              </w:fldChar>
            </w:r>
            <w:bookmarkStart w:id="82" w:name="Total_C_COAMT"/>
            <w:r w:rsidRPr="00C72F6D">
              <w:rPr>
                <w:rFonts w:ascii="Times New Roman" w:eastAsia="Times New Roman" w:hAnsi="Times New Roman"/>
                <w:color w:val="000000"/>
              </w:rPr>
              <w:instrText xml:space="preserve"> FORMTEXT </w:instrText>
            </w:r>
            <w:r w:rsidRPr="00C72F6D">
              <w:rPr>
                <w:rFonts w:ascii="Times New Roman" w:eastAsia="Times New Roman" w:hAnsi="Times New Roman"/>
                <w:color w:val="000000"/>
              </w:rPr>
              <w:fldChar w:fldCharType="begin"/>
            </w:r>
            <w:r w:rsidRPr="00C72F6D">
              <w:rPr>
                <w:rFonts w:ascii="Times New Roman" w:eastAsia="Times New Roman" w:hAnsi="Times New Roman"/>
                <w:color w:val="000000"/>
              </w:rPr>
              <w:instrText xml:space="preserve"> =sum(C_COAMT_01,C_COAMT_02,C_COAMT_03,C_COAMT_04,C_COAMT_05,C_COAMT_06) </w:instrText>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instrText>1,350,000</w:instrText>
            </w:r>
            <w:r w:rsidRPr="00C72F6D">
              <w:rPr>
                <w:rFonts w:ascii="Times New Roman" w:eastAsia="Times New Roman" w:hAnsi="Times New Roman"/>
                <w:color w:val="000000"/>
              </w:rPr>
              <w:fldChar w:fldCharType="end"/>
            </w:r>
            <w:r w:rsidRPr="00C72F6D">
              <w:rPr>
                <w:rFonts w:ascii="Times New Roman" w:eastAsia="Times New Roman" w:hAnsi="Times New Roman"/>
                <w:color w:val="000000"/>
              </w:rPr>
            </w:r>
            <w:r w:rsidRPr="00C72F6D">
              <w:rPr>
                <w:rFonts w:ascii="Times New Roman" w:eastAsia="Times New Roman" w:hAnsi="Times New Roman"/>
                <w:color w:val="000000"/>
              </w:rPr>
              <w:fldChar w:fldCharType="separate"/>
            </w:r>
            <w:r w:rsidRPr="00C72F6D">
              <w:rPr>
                <w:rFonts w:ascii="Times New Roman" w:eastAsia="Times New Roman" w:hAnsi="Times New Roman"/>
                <w:color w:val="000000"/>
              </w:rPr>
              <w:t>1,900,000</w:t>
            </w:r>
            <w:r w:rsidRPr="00C72F6D">
              <w:rPr>
                <w:rFonts w:ascii="Times New Roman" w:eastAsia="Times New Roman" w:hAnsi="Times New Roman"/>
                <w:color w:val="000000"/>
              </w:rPr>
              <w:fldChar w:fldCharType="end"/>
            </w:r>
            <w:bookmarkEnd w:id="82"/>
          </w:p>
        </w:tc>
      </w:tr>
    </w:tbl>
    <w:p w14:paraId="46716278" w14:textId="77777777" w:rsidR="00B6574A" w:rsidRPr="003A2019" w:rsidRDefault="00B6574A" w:rsidP="00B6574A">
      <w:pPr>
        <w:numPr>
          <w:ilvl w:val="0"/>
          <w:numId w:val="1"/>
        </w:numPr>
        <w:tabs>
          <w:tab w:val="clear" w:pos="360"/>
          <w:tab w:val="num" w:pos="270"/>
        </w:tabs>
        <w:spacing w:before="240" w:after="80" w:line="240" w:lineRule="auto"/>
        <w:ind w:left="270"/>
        <w:rPr>
          <w:rFonts w:ascii="Times New Roman" w:eastAsia="Times New Roman" w:hAnsi="Times New Roman"/>
          <w:b/>
          <w:smallCaps/>
          <w:color w:val="000000"/>
          <w:lang w:val="x-none" w:eastAsia="x-none"/>
        </w:rPr>
      </w:pPr>
      <w:r w:rsidRPr="00E75190">
        <w:rPr>
          <w:rFonts w:ascii="Times New Roman" w:eastAsia="Times New Roman" w:hAnsi="Times New Roman"/>
          <w:b/>
          <w:bCs/>
          <w:smallCaps/>
          <w:color w:val="000000"/>
          <w:lang w:val="x-none" w:eastAsia="x-none"/>
        </w:rPr>
        <w:t xml:space="preserve">Trust Fund  Resources </w:t>
      </w:r>
      <w:proofErr w:type="spellStart"/>
      <w:r w:rsidRPr="00E75190">
        <w:rPr>
          <w:rFonts w:ascii="Times New Roman" w:eastAsia="Times New Roman" w:hAnsi="Times New Roman"/>
          <w:b/>
          <w:bCs/>
          <w:smallCaps/>
          <w:color w:val="000000"/>
          <w:lang w:val="x-none" w:eastAsia="x-none"/>
        </w:rPr>
        <w:t>Requested</w:t>
      </w:r>
      <w:proofErr w:type="spellEnd"/>
      <w:r w:rsidRPr="00E75190">
        <w:rPr>
          <w:rFonts w:ascii="Times New Roman" w:eastAsia="Times New Roman" w:hAnsi="Times New Roman"/>
          <w:b/>
          <w:bCs/>
          <w:smallCaps/>
          <w:color w:val="000000"/>
          <w:lang w:val="x-none" w:eastAsia="x-none"/>
        </w:rPr>
        <w:t xml:space="preserve"> </w:t>
      </w:r>
      <w:proofErr w:type="spellStart"/>
      <w:r w:rsidRPr="00E75190">
        <w:rPr>
          <w:rFonts w:ascii="Times New Roman" w:eastAsia="Times New Roman" w:hAnsi="Times New Roman"/>
          <w:b/>
          <w:bCs/>
          <w:smallCaps/>
          <w:color w:val="000000"/>
          <w:lang w:val="x-none" w:eastAsia="x-none"/>
        </w:rPr>
        <w:t>by</w:t>
      </w:r>
      <w:proofErr w:type="spellEnd"/>
      <w:r w:rsidRPr="00E75190">
        <w:rPr>
          <w:rFonts w:ascii="Times New Roman" w:eastAsia="Times New Roman" w:hAnsi="Times New Roman"/>
          <w:b/>
          <w:bCs/>
          <w:smallCaps/>
          <w:color w:val="000000"/>
          <w:lang w:val="x-none" w:eastAsia="x-none"/>
        </w:rPr>
        <w:t xml:space="preserve"> Agency(</w:t>
      </w:r>
      <w:proofErr w:type="spellStart"/>
      <w:r w:rsidRPr="00E75190">
        <w:rPr>
          <w:rFonts w:ascii="Times New Roman" w:eastAsia="Times New Roman" w:hAnsi="Times New Roman"/>
          <w:b/>
          <w:bCs/>
          <w:smallCaps/>
          <w:color w:val="000000"/>
          <w:lang w:val="x-none" w:eastAsia="x-none"/>
        </w:rPr>
        <w:t>ies</w:t>
      </w:r>
      <w:proofErr w:type="spellEnd"/>
      <w:r w:rsidRPr="00E75190">
        <w:rPr>
          <w:rFonts w:ascii="Times New Roman" w:eastAsia="Times New Roman" w:hAnsi="Times New Roman"/>
          <w:b/>
          <w:bCs/>
          <w:smallCaps/>
          <w:color w:val="000000"/>
          <w:lang w:val="x-none" w:eastAsia="x-none"/>
        </w:rPr>
        <w:t>),  Country(</w:t>
      </w:r>
      <w:proofErr w:type="spellStart"/>
      <w:r w:rsidRPr="00E75190">
        <w:rPr>
          <w:rFonts w:ascii="Times New Roman" w:eastAsia="Times New Roman" w:hAnsi="Times New Roman"/>
          <w:b/>
          <w:bCs/>
          <w:smallCaps/>
          <w:color w:val="000000"/>
          <w:lang w:val="x-none" w:eastAsia="x-none"/>
        </w:rPr>
        <w:t>ies</w:t>
      </w:r>
      <w:proofErr w:type="spellEnd"/>
      <w:r w:rsidRPr="00E75190">
        <w:rPr>
          <w:rFonts w:ascii="Times New Roman" w:eastAsia="Times New Roman" w:hAnsi="Times New Roman"/>
          <w:b/>
          <w:bCs/>
          <w:smallCaps/>
          <w:color w:val="000000"/>
          <w:lang w:val="x-none" w:eastAsia="x-none"/>
        </w:rPr>
        <w:t xml:space="preserve">) </w:t>
      </w:r>
      <w:proofErr w:type="spellStart"/>
      <w:r w:rsidRPr="00E75190">
        <w:rPr>
          <w:rFonts w:ascii="Times New Roman" w:eastAsia="Times New Roman" w:hAnsi="Times New Roman"/>
          <w:b/>
          <w:bCs/>
          <w:smallCaps/>
          <w:color w:val="000000"/>
          <w:lang w:val="x-none" w:eastAsia="x-none"/>
        </w:rPr>
        <w:t>and</w:t>
      </w:r>
      <w:proofErr w:type="spellEnd"/>
      <w:r w:rsidRPr="00E75190">
        <w:rPr>
          <w:rFonts w:ascii="Times New Roman" w:eastAsia="Times New Roman" w:hAnsi="Times New Roman"/>
          <w:b/>
          <w:bCs/>
          <w:smallCaps/>
          <w:color w:val="000000"/>
          <w:lang w:val="x-none" w:eastAsia="x-none"/>
        </w:rPr>
        <w:t xml:space="preserve"> </w:t>
      </w:r>
      <w:proofErr w:type="spellStart"/>
      <w:r w:rsidRPr="00E75190">
        <w:rPr>
          <w:rFonts w:ascii="Times New Roman" w:eastAsia="Times New Roman" w:hAnsi="Times New Roman"/>
          <w:b/>
          <w:bCs/>
          <w:smallCaps/>
          <w:color w:val="000000"/>
          <w:lang w:val="x-none" w:eastAsia="x-none"/>
        </w:rPr>
        <w:t>the</w:t>
      </w:r>
      <w:proofErr w:type="spellEnd"/>
      <w:r w:rsidRPr="00E75190">
        <w:rPr>
          <w:rFonts w:ascii="Times New Roman" w:eastAsia="Times New Roman" w:hAnsi="Times New Roman"/>
          <w:b/>
          <w:bCs/>
          <w:smallCaps/>
          <w:color w:val="000000"/>
          <w:lang w:val="x-none" w:eastAsia="x-none"/>
        </w:rPr>
        <w:t xml:space="preserve"> Programming of Funds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828"/>
        <w:gridCol w:w="1278"/>
        <w:gridCol w:w="1855"/>
        <w:gridCol w:w="1469"/>
        <w:gridCol w:w="1072"/>
        <w:gridCol w:w="866"/>
        <w:gridCol w:w="1016"/>
      </w:tblGrid>
      <w:tr w:rsidR="00B6574A" w:rsidRPr="00A540C1" w14:paraId="4E51780E" w14:textId="77777777" w:rsidTr="00F7307B">
        <w:trPr>
          <w:trHeight w:val="278"/>
        </w:trPr>
        <w:tc>
          <w:tcPr>
            <w:tcW w:w="435" w:type="pct"/>
            <w:vMerge w:val="restart"/>
            <w:shd w:val="clear" w:color="auto" w:fill="auto"/>
            <w:vAlign w:val="center"/>
          </w:tcPr>
          <w:p w14:paraId="06DB8265" w14:textId="77777777" w:rsidR="00B6574A" w:rsidRPr="00A775F3" w:rsidRDefault="00B6574A" w:rsidP="00F7307B">
            <w:pPr>
              <w:spacing w:after="8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GEF Agency</w:t>
            </w:r>
          </w:p>
        </w:tc>
        <w:tc>
          <w:tcPr>
            <w:tcW w:w="382" w:type="pct"/>
            <w:vMerge w:val="restart"/>
            <w:shd w:val="clear" w:color="auto" w:fill="auto"/>
            <w:vAlign w:val="center"/>
          </w:tcPr>
          <w:p w14:paraId="2E260647"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Trust Fund</w:t>
            </w:r>
          </w:p>
        </w:tc>
        <w:tc>
          <w:tcPr>
            <w:tcW w:w="776" w:type="pct"/>
            <w:vMerge w:val="restart"/>
            <w:shd w:val="clear" w:color="auto" w:fill="auto"/>
            <w:vAlign w:val="center"/>
          </w:tcPr>
          <w:p w14:paraId="03CBA45E"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 xml:space="preserve">Country </w:t>
            </w:r>
          </w:p>
          <w:p w14:paraId="366D6412"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Name/Global</w:t>
            </w:r>
          </w:p>
        </w:tc>
        <w:tc>
          <w:tcPr>
            <w:tcW w:w="856" w:type="pct"/>
            <w:vMerge w:val="restart"/>
            <w:shd w:val="clear" w:color="auto" w:fill="auto"/>
            <w:vAlign w:val="center"/>
          </w:tcPr>
          <w:p w14:paraId="1DA4C9AD"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Focal Area</w:t>
            </w:r>
          </w:p>
        </w:tc>
        <w:tc>
          <w:tcPr>
            <w:tcW w:w="878" w:type="pct"/>
            <w:vMerge w:val="restart"/>
            <w:shd w:val="clear" w:color="auto" w:fill="auto"/>
            <w:vAlign w:val="center"/>
          </w:tcPr>
          <w:p w14:paraId="55D9C218" w14:textId="77777777" w:rsidR="00B6574A" w:rsidRPr="00A775F3" w:rsidRDefault="00B6574A" w:rsidP="00F7307B">
            <w:pPr>
              <w:spacing w:after="80" w:line="240" w:lineRule="auto"/>
              <w:ind w:right="-108"/>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Programming of Funds</w:t>
            </w:r>
          </w:p>
        </w:tc>
        <w:tc>
          <w:tcPr>
            <w:tcW w:w="1672" w:type="pct"/>
            <w:gridSpan w:val="3"/>
            <w:shd w:val="clear" w:color="auto" w:fill="auto"/>
            <w:vAlign w:val="center"/>
          </w:tcPr>
          <w:p w14:paraId="1DF8012A" w14:textId="77777777" w:rsidR="00B6574A" w:rsidRPr="00A775F3" w:rsidRDefault="00B6574A" w:rsidP="00F7307B">
            <w:pPr>
              <w:spacing w:after="8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(in $)</w:t>
            </w:r>
          </w:p>
        </w:tc>
      </w:tr>
      <w:tr w:rsidR="00B6574A" w:rsidRPr="00A540C1" w14:paraId="7386CB44" w14:textId="77777777" w:rsidTr="00F7307B">
        <w:trPr>
          <w:trHeight w:val="260"/>
        </w:trPr>
        <w:tc>
          <w:tcPr>
            <w:tcW w:w="435" w:type="pct"/>
            <w:vMerge/>
            <w:shd w:val="clear" w:color="auto" w:fill="auto"/>
          </w:tcPr>
          <w:p w14:paraId="26779C16" w14:textId="77777777" w:rsidR="00B6574A" w:rsidRPr="00A775F3" w:rsidRDefault="00B6574A" w:rsidP="00F7307B">
            <w:pPr>
              <w:spacing w:after="0" w:line="240" w:lineRule="auto"/>
              <w:rPr>
                <w:rFonts w:ascii="Times New Roman" w:eastAsia="Times New Roman" w:hAnsi="Times New Roman"/>
                <w:b/>
                <w:smallCaps/>
                <w:color w:val="000000"/>
                <w:sz w:val="20"/>
                <w:szCs w:val="20"/>
              </w:rPr>
            </w:pPr>
          </w:p>
        </w:tc>
        <w:tc>
          <w:tcPr>
            <w:tcW w:w="382" w:type="pct"/>
            <w:vMerge/>
            <w:shd w:val="clear" w:color="auto" w:fill="auto"/>
          </w:tcPr>
          <w:p w14:paraId="55ABBA27" w14:textId="77777777" w:rsidR="00B6574A" w:rsidRPr="00A775F3" w:rsidRDefault="00B6574A" w:rsidP="00F7307B">
            <w:pPr>
              <w:spacing w:after="0" w:line="240" w:lineRule="auto"/>
              <w:rPr>
                <w:rFonts w:ascii="Times New Roman" w:eastAsia="Times New Roman" w:hAnsi="Times New Roman"/>
                <w:b/>
                <w:smallCaps/>
                <w:color w:val="000000"/>
                <w:sz w:val="20"/>
                <w:szCs w:val="20"/>
              </w:rPr>
            </w:pPr>
          </w:p>
        </w:tc>
        <w:tc>
          <w:tcPr>
            <w:tcW w:w="776" w:type="pct"/>
            <w:vMerge/>
            <w:shd w:val="clear" w:color="auto" w:fill="auto"/>
          </w:tcPr>
          <w:p w14:paraId="381152EB"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856" w:type="pct"/>
            <w:vMerge/>
            <w:shd w:val="clear" w:color="auto" w:fill="auto"/>
          </w:tcPr>
          <w:p w14:paraId="0BA6D8AB"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878" w:type="pct"/>
            <w:vMerge/>
            <w:shd w:val="clear" w:color="auto" w:fill="auto"/>
          </w:tcPr>
          <w:p w14:paraId="1AD2BCB0"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p>
        </w:tc>
        <w:tc>
          <w:tcPr>
            <w:tcW w:w="543" w:type="pct"/>
            <w:shd w:val="clear" w:color="auto" w:fill="auto"/>
            <w:vAlign w:val="center"/>
          </w:tcPr>
          <w:p w14:paraId="219D77FE"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 xml:space="preserve">GEF Project Financing </w:t>
            </w:r>
            <w:r w:rsidRPr="00A775F3">
              <w:rPr>
                <w:rFonts w:ascii="Times New Roman" w:eastAsia="Times New Roman" w:hAnsi="Times New Roman"/>
                <w:color w:val="000000"/>
                <w:sz w:val="20"/>
                <w:szCs w:val="20"/>
              </w:rPr>
              <w:t>(a)</w:t>
            </w:r>
          </w:p>
        </w:tc>
        <w:tc>
          <w:tcPr>
            <w:tcW w:w="546" w:type="pct"/>
            <w:shd w:val="clear" w:color="auto" w:fill="auto"/>
            <w:vAlign w:val="center"/>
          </w:tcPr>
          <w:p w14:paraId="31110CC3" w14:textId="77777777" w:rsidR="00B6574A" w:rsidRPr="00A775F3" w:rsidRDefault="00B6574A" w:rsidP="00F7307B">
            <w:pPr>
              <w:spacing w:after="0" w:line="240" w:lineRule="auto"/>
              <w:jc w:val="center"/>
              <w:rPr>
                <w:rFonts w:ascii="Times New Roman" w:eastAsia="Times New Roman" w:hAnsi="Times New Roman"/>
                <w:b/>
                <w:color w:val="000000"/>
                <w:sz w:val="20"/>
                <w:szCs w:val="20"/>
              </w:rPr>
            </w:pPr>
            <w:r w:rsidRPr="00A775F3">
              <w:rPr>
                <w:rFonts w:ascii="Times New Roman" w:eastAsia="Times New Roman" w:hAnsi="Times New Roman"/>
                <w:b/>
                <w:color w:val="000000"/>
                <w:sz w:val="20"/>
                <w:szCs w:val="20"/>
              </w:rPr>
              <w:t>Agency Fee</w:t>
            </w:r>
            <w:r w:rsidRPr="00A540C1">
              <w:rPr>
                <w:rFonts w:ascii="Times New Roman" w:hAnsi="Times New Roman"/>
                <w:bCs/>
                <w:smallCaps/>
                <w:color w:val="000000"/>
                <w:sz w:val="20"/>
                <w:szCs w:val="20"/>
                <w:vertAlign w:val="superscript"/>
              </w:rPr>
              <w:t xml:space="preserve"> </w:t>
            </w:r>
            <w:r>
              <w:rPr>
                <w:rFonts w:ascii="Times New Roman" w:eastAsia="Times New Roman" w:hAnsi="Times New Roman"/>
                <w:color w:val="000000"/>
                <w:sz w:val="20"/>
                <w:szCs w:val="20"/>
                <w:vertAlign w:val="superscript"/>
              </w:rPr>
              <w:t>a</w:t>
            </w:r>
            <w:r w:rsidRPr="00E75190">
              <w:rPr>
                <w:rFonts w:ascii="Times New Roman" w:eastAsia="Times New Roman" w:hAnsi="Times New Roman"/>
                <w:color w:val="000000"/>
                <w:sz w:val="20"/>
                <w:szCs w:val="20"/>
                <w:vertAlign w:val="superscript"/>
              </w:rPr>
              <w:t>)</w:t>
            </w:r>
            <w:r w:rsidRPr="00A540C1" w:rsidDel="00C06504">
              <w:rPr>
                <w:rFonts w:ascii="Times New Roman" w:hAnsi="Times New Roman"/>
                <w:bCs/>
                <w:smallCaps/>
                <w:color w:val="000000"/>
                <w:sz w:val="20"/>
                <w:szCs w:val="20"/>
                <w:vertAlign w:val="superscript"/>
              </w:rPr>
              <w:t xml:space="preserve"> </w:t>
            </w:r>
            <w:r w:rsidRPr="00A775F3">
              <w:rPr>
                <w:rFonts w:ascii="Times New Roman" w:eastAsia="Times New Roman" w:hAnsi="Times New Roman"/>
                <w:b/>
                <w:color w:val="000000"/>
                <w:sz w:val="20"/>
                <w:szCs w:val="20"/>
              </w:rPr>
              <w:t xml:space="preserve"> </w:t>
            </w:r>
            <w:r w:rsidRPr="00A775F3">
              <w:rPr>
                <w:rFonts w:ascii="Times New Roman" w:eastAsia="Times New Roman" w:hAnsi="Times New Roman"/>
                <w:color w:val="000000"/>
                <w:sz w:val="20"/>
                <w:szCs w:val="20"/>
              </w:rPr>
              <w:t>(b)</w:t>
            </w:r>
            <w:r w:rsidRPr="00A775F3">
              <w:rPr>
                <w:rFonts w:ascii="Times New Roman" w:eastAsia="Times New Roman" w:hAnsi="Times New Roman"/>
                <w:color w:val="000000"/>
                <w:sz w:val="20"/>
                <w:szCs w:val="20"/>
                <w:vertAlign w:val="superscript"/>
              </w:rPr>
              <w:t>2</w:t>
            </w:r>
          </w:p>
        </w:tc>
        <w:tc>
          <w:tcPr>
            <w:tcW w:w="583" w:type="pct"/>
            <w:shd w:val="clear" w:color="auto" w:fill="auto"/>
            <w:vAlign w:val="center"/>
          </w:tcPr>
          <w:p w14:paraId="7623653C" w14:textId="77777777" w:rsidR="00B6574A" w:rsidRPr="00720E63" w:rsidRDefault="00B6574A" w:rsidP="00F7307B">
            <w:pPr>
              <w:spacing w:after="0" w:line="240" w:lineRule="auto"/>
              <w:ind w:firstLine="195"/>
              <w:jc w:val="center"/>
              <w:rPr>
                <w:rFonts w:ascii="Times New Roman" w:hAnsi="Times New Roman"/>
                <w:b/>
                <w:color w:val="000000"/>
                <w:sz w:val="20"/>
                <w:szCs w:val="20"/>
                <w:lang w:eastAsia="zh-CN"/>
              </w:rPr>
            </w:pPr>
            <w:r w:rsidRPr="00A775F3">
              <w:rPr>
                <w:rFonts w:ascii="Times New Roman" w:eastAsia="Times New Roman" w:hAnsi="Times New Roman"/>
                <w:b/>
                <w:color w:val="000000"/>
                <w:sz w:val="20"/>
                <w:szCs w:val="20"/>
              </w:rPr>
              <w:t>Total</w:t>
            </w:r>
          </w:p>
          <w:p w14:paraId="46EFAB2E" w14:textId="77777777" w:rsidR="00B6574A" w:rsidRPr="00AE1C1A" w:rsidRDefault="00B6574A" w:rsidP="00F7307B">
            <w:pPr>
              <w:spacing w:after="0" w:line="240" w:lineRule="auto"/>
              <w:ind w:firstLine="195"/>
              <w:jc w:val="center"/>
              <w:rPr>
                <w:rFonts w:ascii="Times New Roman" w:eastAsia="Times New Roman" w:hAnsi="Times New Roman"/>
                <w:color w:val="000000"/>
                <w:sz w:val="20"/>
                <w:szCs w:val="20"/>
              </w:rPr>
            </w:pPr>
            <w:r w:rsidRPr="00AE1C1A">
              <w:rPr>
                <w:rFonts w:ascii="Times New Roman" w:eastAsia="Times New Roman" w:hAnsi="Times New Roman"/>
                <w:color w:val="000000"/>
                <w:sz w:val="20"/>
                <w:szCs w:val="20"/>
              </w:rPr>
              <w:t>(c)=</w:t>
            </w:r>
            <w:proofErr w:type="spellStart"/>
            <w:r w:rsidRPr="00AE1C1A">
              <w:rPr>
                <w:rFonts w:ascii="Times New Roman" w:eastAsia="Times New Roman" w:hAnsi="Times New Roman"/>
                <w:color w:val="000000"/>
                <w:sz w:val="20"/>
                <w:szCs w:val="20"/>
              </w:rPr>
              <w:t>a+b</w:t>
            </w:r>
            <w:proofErr w:type="spellEnd"/>
          </w:p>
        </w:tc>
      </w:tr>
      <w:tr w:rsidR="00B6574A" w:rsidRPr="00C016BF" w14:paraId="26F3B05F" w14:textId="77777777" w:rsidTr="00F7307B">
        <w:trPr>
          <w:trHeight w:val="253"/>
        </w:trPr>
        <w:tc>
          <w:tcPr>
            <w:tcW w:w="435" w:type="pct"/>
            <w:shd w:val="clear" w:color="auto" w:fill="auto"/>
          </w:tcPr>
          <w:p w14:paraId="1530DB74"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agency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UCN"/>
                    <w:listEntry w:val="IFAD"/>
                    <w:listEntry w:val="UNDP"/>
                    <w:listEntry w:val="UNEP"/>
                    <w:listEntry w:val="UNIDO"/>
                    <w:listEntry w:val="WB"/>
                    <w:listEntry w:val="WWF-US"/>
                  </w:ddList>
                </w:ffData>
              </w:fldChar>
            </w:r>
            <w:bookmarkStart w:id="83" w:name="D_agency_01"/>
            <w:r w:rsidRPr="009759E7">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83"/>
          </w:p>
        </w:tc>
        <w:tc>
          <w:tcPr>
            <w:tcW w:w="382" w:type="pct"/>
            <w:shd w:val="clear" w:color="auto" w:fill="auto"/>
          </w:tcPr>
          <w:p w14:paraId="0E5FAC6A"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eastAsia="Times New Roman" w:hAnsi="Times New Roman"/>
                <w:bCs/>
                <w:smallCaps/>
                <w:color w:val="000000"/>
                <w:sz w:val="20"/>
                <w:szCs w:val="20"/>
              </w:rPr>
              <w:fldChar w:fldCharType="begin">
                <w:ffData>
                  <w:name w:val="D_TF_01"/>
                  <w:enabled/>
                  <w:calcOnExit w:val="0"/>
                  <w:ddList>
                    <w:result w:val="1"/>
                    <w:listEntry w:val="(select)"/>
                    <w:listEntry w:val="GEFTF"/>
                    <w:listEntry w:val="LDCF"/>
                    <w:listEntry w:val="NPIF"/>
                    <w:listEntry w:val="SCCF-A"/>
                    <w:listEntry w:val="SCCF-B"/>
                  </w:ddList>
                </w:ffData>
              </w:fldChar>
            </w:r>
            <w:bookmarkStart w:id="84" w:name="D_TF_01"/>
            <w:r w:rsidRPr="009759E7">
              <w:rPr>
                <w:rFonts w:ascii="Times New Roman" w:eastAsia="Times New Roman" w:hAnsi="Times New Roman"/>
                <w:bCs/>
                <w:smallCaps/>
                <w:color w:val="000000"/>
                <w:sz w:val="20"/>
                <w:szCs w:val="20"/>
              </w:rPr>
              <w:instrText xml:space="preserve"> FORMDROPDOWN </w:instrText>
            </w:r>
            <w:r w:rsidR="00F7307B">
              <w:rPr>
                <w:rFonts w:ascii="Times New Roman" w:eastAsia="Times New Roman" w:hAnsi="Times New Roman"/>
                <w:bCs/>
                <w:smallCaps/>
                <w:color w:val="000000"/>
                <w:sz w:val="20"/>
                <w:szCs w:val="20"/>
              </w:rPr>
            </w:r>
            <w:r w:rsidR="00F7307B">
              <w:rPr>
                <w:rFonts w:ascii="Times New Roman" w:eastAsia="Times New Roman" w:hAnsi="Times New Roman"/>
                <w:bCs/>
                <w:smallCaps/>
                <w:color w:val="000000"/>
                <w:sz w:val="20"/>
                <w:szCs w:val="20"/>
              </w:rPr>
              <w:fldChar w:fldCharType="separate"/>
            </w:r>
            <w:r w:rsidRPr="009759E7">
              <w:rPr>
                <w:rFonts w:ascii="Times New Roman" w:eastAsia="Times New Roman" w:hAnsi="Times New Roman"/>
                <w:bCs/>
                <w:smallCaps/>
                <w:color w:val="000000"/>
                <w:sz w:val="20"/>
                <w:szCs w:val="20"/>
              </w:rPr>
              <w:fldChar w:fldCharType="end"/>
            </w:r>
            <w:bookmarkEnd w:id="84"/>
          </w:p>
        </w:tc>
        <w:bookmarkStart w:id="85" w:name="D_Country_01"/>
        <w:tc>
          <w:tcPr>
            <w:tcW w:w="776" w:type="pct"/>
            <w:shd w:val="clear" w:color="auto" w:fill="auto"/>
          </w:tcPr>
          <w:p w14:paraId="076605A0"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Country_01"/>
                  <w:enabled/>
                  <w:calcOnExit w:val="0"/>
                  <w:textInput/>
                </w:ffData>
              </w:fldChar>
            </w:r>
            <w:r w:rsidRPr="009759E7">
              <w:rPr>
                <w:rFonts w:ascii="Times New Roman" w:hAnsi="Times New Roman"/>
                <w:color w:val="000000"/>
                <w:sz w:val="20"/>
                <w:szCs w:val="20"/>
              </w:rPr>
              <w:instrText xml:space="preserve"> FORMTEXT </w:instrText>
            </w:r>
            <w:r w:rsidRPr="009759E7">
              <w:rPr>
                <w:rFonts w:ascii="Times New Roman" w:hAnsi="Times New Roman"/>
                <w:color w:val="000000"/>
                <w:sz w:val="20"/>
                <w:szCs w:val="20"/>
              </w:rPr>
            </w:r>
            <w:r w:rsidRPr="009759E7">
              <w:rPr>
                <w:rFonts w:ascii="Times New Roman" w:hAnsi="Times New Roman"/>
                <w:color w:val="000000"/>
                <w:sz w:val="20"/>
                <w:szCs w:val="20"/>
              </w:rPr>
              <w:fldChar w:fldCharType="separate"/>
            </w:r>
            <w:r w:rsidRPr="009759E7">
              <w:rPr>
                <w:rFonts w:ascii="Times New Roman" w:hAnsi="Times New Roman"/>
                <w:noProof/>
                <w:color w:val="000000"/>
                <w:sz w:val="20"/>
                <w:szCs w:val="20"/>
              </w:rPr>
              <w:t>Global</w:t>
            </w:r>
            <w:r w:rsidRPr="009759E7">
              <w:rPr>
                <w:rFonts w:ascii="Times New Roman" w:hAnsi="Times New Roman"/>
                <w:color w:val="000000"/>
                <w:sz w:val="20"/>
                <w:szCs w:val="20"/>
              </w:rPr>
              <w:fldChar w:fldCharType="end"/>
            </w:r>
            <w:bookmarkEnd w:id="85"/>
            <w:r w:rsidRPr="009759E7">
              <w:rPr>
                <w:rFonts w:ascii="Times New Roman" w:hAnsi="Times New Roman"/>
                <w:color w:val="000000"/>
                <w:sz w:val="20"/>
                <w:szCs w:val="20"/>
              </w:rPr>
              <w:t xml:space="preserve">   </w:t>
            </w:r>
          </w:p>
        </w:tc>
        <w:tc>
          <w:tcPr>
            <w:tcW w:w="856" w:type="pct"/>
            <w:shd w:val="clear" w:color="auto" w:fill="auto"/>
          </w:tcPr>
          <w:p w14:paraId="6FF2778E"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fa_01"/>
                  <w:enabled/>
                  <w:calcOnExit w:val="0"/>
                  <w:ddList>
                    <w:result w:val="2"/>
                    <w:listEntry w:val="(select)"/>
                    <w:listEntry w:val="Biodiversity"/>
                    <w:listEntry w:val="Climate Change"/>
                    <w:listEntry w:val="Chemicals and Wastes"/>
                    <w:listEntry w:val="International Waters"/>
                    <w:listEntry w:val="Land Degradation"/>
                    <w:listEntry w:val="Multi-focal Areas"/>
                  </w:ddList>
                </w:ffData>
              </w:fldChar>
            </w:r>
            <w:bookmarkStart w:id="86" w:name="D_fa_01"/>
            <w:r w:rsidRPr="009759E7">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86"/>
            <w:r w:rsidRPr="009759E7">
              <w:rPr>
                <w:rFonts w:ascii="Times New Roman" w:hAnsi="Times New Roman"/>
                <w:color w:val="000000"/>
                <w:sz w:val="20"/>
                <w:szCs w:val="20"/>
              </w:rPr>
              <w:t xml:space="preserve">  </w:t>
            </w:r>
          </w:p>
        </w:tc>
        <w:tc>
          <w:tcPr>
            <w:tcW w:w="878" w:type="pct"/>
            <w:shd w:val="clear" w:color="auto" w:fill="auto"/>
          </w:tcPr>
          <w:p w14:paraId="43E177C6"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t>Cross-Cutting Capacity</w:t>
            </w:r>
          </w:p>
        </w:tc>
        <w:bookmarkStart w:id="87" w:name="D_GA_01"/>
        <w:tc>
          <w:tcPr>
            <w:tcW w:w="543" w:type="pct"/>
            <w:shd w:val="clear" w:color="auto" w:fill="auto"/>
          </w:tcPr>
          <w:p w14:paraId="3BBCC41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GA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950,000</w:t>
            </w:r>
            <w:r w:rsidRPr="00B75497">
              <w:rPr>
                <w:rFonts w:ascii="Times New Roman" w:eastAsia="Times New Roman" w:hAnsi="Times New Roman"/>
                <w:color w:val="000000"/>
                <w:sz w:val="20"/>
                <w:szCs w:val="20"/>
              </w:rPr>
              <w:fldChar w:fldCharType="end"/>
            </w:r>
            <w:bookmarkEnd w:id="87"/>
          </w:p>
        </w:tc>
        <w:bookmarkStart w:id="88" w:name="D_AF_01"/>
        <w:tc>
          <w:tcPr>
            <w:tcW w:w="546" w:type="pct"/>
            <w:shd w:val="clear" w:color="auto" w:fill="auto"/>
          </w:tcPr>
          <w:p w14:paraId="53BA918C"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AF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90,250</w:t>
            </w:r>
            <w:r w:rsidRPr="00B75497">
              <w:rPr>
                <w:rFonts w:ascii="Times New Roman" w:eastAsia="Times New Roman" w:hAnsi="Times New Roman"/>
                <w:color w:val="000000"/>
                <w:sz w:val="20"/>
                <w:szCs w:val="20"/>
              </w:rPr>
              <w:fldChar w:fldCharType="end"/>
            </w:r>
            <w:bookmarkEnd w:id="88"/>
          </w:p>
        </w:tc>
        <w:bookmarkStart w:id="89" w:name="D_GAAF_TOT_01"/>
        <w:tc>
          <w:tcPr>
            <w:tcW w:w="583" w:type="pct"/>
            <w:shd w:val="clear" w:color="auto" w:fill="auto"/>
          </w:tcPr>
          <w:p w14:paraId="376E8BBD"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AF_TOT_01"/>
                  <w:enabled w:val="0"/>
                  <w:calcOnExit/>
                  <w:textInput>
                    <w:type w:val="calculated"/>
                    <w:default w:val="=sum(D_GA_01,D_AF_01)"/>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=sum(D_GA_01,D_AF_01)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1,040,250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1,040,250</w:t>
            </w:r>
            <w:r w:rsidRPr="00B75497">
              <w:rPr>
                <w:rFonts w:ascii="Times New Roman" w:hAnsi="Times New Roman"/>
                <w:color w:val="000000"/>
                <w:sz w:val="20"/>
                <w:szCs w:val="20"/>
              </w:rPr>
              <w:fldChar w:fldCharType="end"/>
            </w:r>
            <w:bookmarkEnd w:id="89"/>
          </w:p>
        </w:tc>
      </w:tr>
      <w:tr w:rsidR="00B6574A" w:rsidRPr="00C016BF" w14:paraId="70657D62" w14:textId="77777777" w:rsidTr="00F7307B">
        <w:trPr>
          <w:trHeight w:val="253"/>
        </w:trPr>
        <w:tc>
          <w:tcPr>
            <w:tcW w:w="435" w:type="pct"/>
            <w:shd w:val="clear" w:color="auto" w:fill="auto"/>
          </w:tcPr>
          <w:p w14:paraId="6DC1F6C3"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agency_01"/>
                  <w:enabled/>
                  <w:calcOnExit w:val="0"/>
                  <w:helpText w:type="text" w:val="GEF Agency(ies):  In the dropdown menu, select the GEF Agency.  For multi-agency projects, select the other agency(ies) from the other pull down menu that is also provided"/>
                  <w:ddList>
                    <w:result w:val="12"/>
                    <w:listEntry w:val="(select)"/>
                    <w:listEntry w:val="AfDB"/>
                    <w:listEntry w:val="AsDB"/>
                    <w:listEntry w:val="CI"/>
                    <w:listEntry w:val="DBSA"/>
                    <w:listEntry w:val="EBRD"/>
                    <w:listEntry w:val="FAO"/>
                    <w:listEntry w:val="IADB"/>
                    <w:listEntry w:val="IUCN"/>
                    <w:listEntry w:val="IFAD"/>
                    <w:listEntry w:val="UNDP"/>
                    <w:listEntry w:val="UNEP"/>
                    <w:listEntry w:val="UNIDO"/>
                    <w:listEntry w:val="WB"/>
                    <w:listEntry w:val="WWF-US"/>
                  </w:ddList>
                </w:ffData>
              </w:fldChar>
            </w:r>
            <w:r w:rsidRPr="009759E7">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p>
        </w:tc>
        <w:tc>
          <w:tcPr>
            <w:tcW w:w="382" w:type="pct"/>
            <w:shd w:val="clear" w:color="auto" w:fill="auto"/>
          </w:tcPr>
          <w:p w14:paraId="45249744"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eastAsia="Times New Roman" w:hAnsi="Times New Roman"/>
                <w:bCs/>
                <w:smallCaps/>
                <w:color w:val="000000"/>
                <w:sz w:val="20"/>
                <w:szCs w:val="20"/>
              </w:rPr>
              <w:fldChar w:fldCharType="begin">
                <w:ffData>
                  <w:name w:val="D_TF_01"/>
                  <w:enabled/>
                  <w:calcOnExit w:val="0"/>
                  <w:ddList>
                    <w:result w:val="1"/>
                    <w:listEntry w:val="(select)"/>
                    <w:listEntry w:val="GEFTF"/>
                    <w:listEntry w:val="LDCF"/>
                    <w:listEntry w:val="NPIF"/>
                    <w:listEntry w:val="SCCF-A"/>
                    <w:listEntry w:val="SCCF-B"/>
                  </w:ddList>
                </w:ffData>
              </w:fldChar>
            </w:r>
            <w:r w:rsidRPr="009759E7">
              <w:rPr>
                <w:rFonts w:ascii="Times New Roman" w:eastAsia="Times New Roman" w:hAnsi="Times New Roman"/>
                <w:bCs/>
                <w:smallCaps/>
                <w:color w:val="000000"/>
                <w:sz w:val="20"/>
                <w:szCs w:val="20"/>
              </w:rPr>
              <w:instrText xml:space="preserve"> FORMDROPDOWN </w:instrText>
            </w:r>
            <w:r w:rsidR="00F7307B">
              <w:rPr>
                <w:rFonts w:ascii="Times New Roman" w:eastAsia="Times New Roman" w:hAnsi="Times New Roman"/>
                <w:bCs/>
                <w:smallCaps/>
                <w:color w:val="000000"/>
                <w:sz w:val="20"/>
                <w:szCs w:val="20"/>
              </w:rPr>
            </w:r>
            <w:r w:rsidR="00F7307B">
              <w:rPr>
                <w:rFonts w:ascii="Times New Roman" w:eastAsia="Times New Roman" w:hAnsi="Times New Roman"/>
                <w:bCs/>
                <w:smallCaps/>
                <w:color w:val="000000"/>
                <w:sz w:val="20"/>
                <w:szCs w:val="20"/>
              </w:rPr>
              <w:fldChar w:fldCharType="separate"/>
            </w:r>
            <w:r w:rsidRPr="009759E7">
              <w:rPr>
                <w:rFonts w:ascii="Times New Roman" w:eastAsia="Times New Roman" w:hAnsi="Times New Roman"/>
                <w:bCs/>
                <w:smallCaps/>
                <w:color w:val="000000"/>
                <w:sz w:val="20"/>
                <w:szCs w:val="20"/>
              </w:rPr>
              <w:fldChar w:fldCharType="end"/>
            </w:r>
          </w:p>
        </w:tc>
        <w:tc>
          <w:tcPr>
            <w:tcW w:w="776" w:type="pct"/>
            <w:shd w:val="clear" w:color="auto" w:fill="auto"/>
          </w:tcPr>
          <w:p w14:paraId="27CBF26E"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Country_01"/>
                  <w:enabled/>
                  <w:calcOnExit w:val="0"/>
                  <w:textInput/>
                </w:ffData>
              </w:fldChar>
            </w:r>
            <w:r w:rsidRPr="009759E7">
              <w:rPr>
                <w:rFonts w:ascii="Times New Roman" w:hAnsi="Times New Roman"/>
                <w:color w:val="000000"/>
                <w:sz w:val="20"/>
                <w:szCs w:val="20"/>
              </w:rPr>
              <w:instrText xml:space="preserve"> FORMTEXT </w:instrText>
            </w:r>
            <w:r w:rsidRPr="009759E7">
              <w:rPr>
                <w:rFonts w:ascii="Times New Roman" w:hAnsi="Times New Roman"/>
                <w:color w:val="000000"/>
                <w:sz w:val="20"/>
                <w:szCs w:val="20"/>
              </w:rPr>
            </w:r>
            <w:r w:rsidRPr="009759E7">
              <w:rPr>
                <w:rFonts w:ascii="Times New Roman" w:hAnsi="Times New Roman"/>
                <w:color w:val="000000"/>
                <w:sz w:val="20"/>
                <w:szCs w:val="20"/>
              </w:rPr>
              <w:fldChar w:fldCharType="separate"/>
            </w:r>
            <w:r w:rsidRPr="009759E7">
              <w:rPr>
                <w:rFonts w:ascii="Times New Roman" w:hAnsi="Times New Roman"/>
                <w:noProof/>
                <w:color w:val="000000"/>
                <w:sz w:val="20"/>
                <w:szCs w:val="20"/>
              </w:rPr>
              <w:t xml:space="preserve">Global </w:t>
            </w:r>
            <w:r w:rsidRPr="009759E7">
              <w:rPr>
                <w:rFonts w:ascii="Times New Roman" w:hAnsi="Times New Roman"/>
                <w:color w:val="000000"/>
                <w:sz w:val="20"/>
                <w:szCs w:val="20"/>
              </w:rPr>
              <w:fldChar w:fldCharType="end"/>
            </w:r>
            <w:r w:rsidRPr="009759E7">
              <w:rPr>
                <w:rFonts w:ascii="Times New Roman" w:hAnsi="Times New Roman"/>
                <w:color w:val="000000"/>
                <w:sz w:val="20"/>
                <w:szCs w:val="20"/>
              </w:rPr>
              <w:t xml:space="preserve">   </w:t>
            </w:r>
          </w:p>
        </w:tc>
        <w:tc>
          <w:tcPr>
            <w:tcW w:w="856" w:type="pct"/>
            <w:shd w:val="clear" w:color="auto" w:fill="auto"/>
          </w:tcPr>
          <w:p w14:paraId="562040EC"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fldChar w:fldCharType="begin">
                <w:ffData>
                  <w:name w:val="D_fa_02"/>
                  <w:enabled/>
                  <w:calcOnExit w:val="0"/>
                  <w:ddList>
                    <w:result w:val="4"/>
                    <w:listEntry w:val="(select)"/>
                    <w:listEntry w:val="Biodiversity"/>
                    <w:listEntry w:val="Climate Change"/>
                    <w:listEntry w:val="Chemicals and Wastes"/>
                    <w:listEntry w:val="International Waters"/>
                    <w:listEntry w:val="Land Degradation"/>
                    <w:listEntry w:val="Multi-focal Areas"/>
                  </w:ddList>
                </w:ffData>
              </w:fldChar>
            </w:r>
            <w:bookmarkStart w:id="90" w:name="D_fa_02"/>
            <w:r w:rsidRPr="009759E7">
              <w:rPr>
                <w:rFonts w:ascii="Times New Roman" w:hAnsi="Times New Roman"/>
                <w:color w:val="000000"/>
                <w:sz w:val="20"/>
                <w:szCs w:val="20"/>
              </w:rPr>
              <w:instrText xml:space="preserve"> FORMDROPDOWN </w:instrText>
            </w:r>
            <w:r w:rsidR="00F7307B">
              <w:rPr>
                <w:rFonts w:ascii="Times New Roman" w:hAnsi="Times New Roman"/>
                <w:color w:val="000000"/>
                <w:sz w:val="20"/>
                <w:szCs w:val="20"/>
              </w:rPr>
            </w:r>
            <w:r w:rsidR="00F7307B">
              <w:rPr>
                <w:rFonts w:ascii="Times New Roman" w:hAnsi="Times New Roman"/>
                <w:color w:val="000000"/>
                <w:sz w:val="20"/>
                <w:szCs w:val="20"/>
              </w:rPr>
              <w:fldChar w:fldCharType="separate"/>
            </w:r>
            <w:r w:rsidRPr="009759E7">
              <w:rPr>
                <w:rFonts w:ascii="Times New Roman" w:hAnsi="Times New Roman"/>
                <w:color w:val="000000"/>
                <w:sz w:val="20"/>
                <w:szCs w:val="20"/>
              </w:rPr>
              <w:fldChar w:fldCharType="end"/>
            </w:r>
            <w:bookmarkEnd w:id="90"/>
            <w:r w:rsidRPr="009759E7">
              <w:rPr>
                <w:rFonts w:ascii="Times New Roman" w:hAnsi="Times New Roman"/>
                <w:color w:val="000000"/>
                <w:sz w:val="20"/>
                <w:szCs w:val="20"/>
              </w:rPr>
              <w:t xml:space="preserve">   </w:t>
            </w:r>
          </w:p>
        </w:tc>
        <w:tc>
          <w:tcPr>
            <w:tcW w:w="878" w:type="pct"/>
            <w:shd w:val="clear" w:color="auto" w:fill="auto"/>
          </w:tcPr>
          <w:p w14:paraId="2E678B35" w14:textId="77777777" w:rsidR="00B6574A" w:rsidRPr="009759E7" w:rsidRDefault="00B6574A" w:rsidP="00F7307B">
            <w:pPr>
              <w:spacing w:after="0" w:line="240" w:lineRule="auto"/>
              <w:rPr>
                <w:rFonts w:ascii="Times New Roman" w:eastAsia="Times New Roman" w:hAnsi="Times New Roman"/>
                <w:color w:val="000000"/>
                <w:sz w:val="20"/>
                <w:szCs w:val="20"/>
              </w:rPr>
            </w:pPr>
            <w:r w:rsidRPr="009759E7">
              <w:rPr>
                <w:rFonts w:ascii="Times New Roman" w:hAnsi="Times New Roman"/>
                <w:color w:val="000000"/>
                <w:sz w:val="20"/>
                <w:szCs w:val="20"/>
              </w:rPr>
              <w:t xml:space="preserve">Cross-Cutting Capacity </w:t>
            </w:r>
          </w:p>
        </w:tc>
        <w:tc>
          <w:tcPr>
            <w:tcW w:w="543" w:type="pct"/>
            <w:shd w:val="clear" w:color="auto" w:fill="auto"/>
          </w:tcPr>
          <w:p w14:paraId="5554323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GA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950,000</w:t>
            </w:r>
            <w:r w:rsidRPr="00B75497">
              <w:rPr>
                <w:rFonts w:ascii="Times New Roman" w:eastAsia="Times New Roman" w:hAnsi="Times New Roman"/>
                <w:color w:val="000000"/>
                <w:sz w:val="20"/>
                <w:szCs w:val="20"/>
              </w:rPr>
              <w:fldChar w:fldCharType="end"/>
            </w:r>
          </w:p>
        </w:tc>
        <w:tc>
          <w:tcPr>
            <w:tcW w:w="546" w:type="pct"/>
            <w:shd w:val="clear" w:color="auto" w:fill="auto"/>
          </w:tcPr>
          <w:p w14:paraId="1A1655A6"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eastAsia="Times New Roman" w:hAnsi="Times New Roman"/>
                <w:color w:val="000000"/>
                <w:sz w:val="20"/>
                <w:szCs w:val="20"/>
              </w:rPr>
              <w:fldChar w:fldCharType="begin">
                <w:ffData>
                  <w:name w:val="D_AF_01"/>
                  <w:enabled/>
                  <w:calcOnExit/>
                  <w:textInput>
                    <w:type w:val="number"/>
                    <w:format w:val="#,##0"/>
                  </w:textInput>
                </w:ffData>
              </w:fldChar>
            </w:r>
            <w:r w:rsidRPr="00B75497">
              <w:rPr>
                <w:rFonts w:ascii="Times New Roman" w:eastAsia="Times New Roman" w:hAnsi="Times New Roman"/>
                <w:color w:val="000000"/>
                <w:sz w:val="20"/>
                <w:szCs w:val="20"/>
              </w:rPr>
              <w:instrText xml:space="preserve"> FORMTEXT </w:instrText>
            </w:r>
            <w:r w:rsidRPr="00B75497">
              <w:rPr>
                <w:rFonts w:ascii="Times New Roman" w:eastAsia="Times New Roman" w:hAnsi="Times New Roman"/>
                <w:color w:val="000000"/>
                <w:sz w:val="20"/>
                <w:szCs w:val="20"/>
              </w:rPr>
            </w:r>
            <w:r w:rsidRPr="00B75497">
              <w:rPr>
                <w:rFonts w:ascii="Times New Roman" w:eastAsia="Times New Roman" w:hAnsi="Times New Roman"/>
                <w:color w:val="000000"/>
                <w:sz w:val="20"/>
                <w:szCs w:val="20"/>
              </w:rPr>
              <w:fldChar w:fldCharType="separate"/>
            </w:r>
            <w:r w:rsidRPr="00B75497">
              <w:rPr>
                <w:rFonts w:ascii="Times New Roman" w:eastAsia="Times New Roman" w:hAnsi="Times New Roman"/>
                <w:color w:val="000000"/>
                <w:sz w:val="20"/>
                <w:szCs w:val="20"/>
              </w:rPr>
              <w:t>90,250</w:t>
            </w:r>
            <w:r w:rsidRPr="00B75497">
              <w:rPr>
                <w:rFonts w:ascii="Times New Roman" w:eastAsia="Times New Roman" w:hAnsi="Times New Roman"/>
                <w:color w:val="000000"/>
                <w:sz w:val="20"/>
                <w:szCs w:val="20"/>
              </w:rPr>
              <w:fldChar w:fldCharType="end"/>
            </w:r>
          </w:p>
        </w:tc>
        <w:tc>
          <w:tcPr>
            <w:tcW w:w="583" w:type="pct"/>
            <w:shd w:val="clear" w:color="auto" w:fill="auto"/>
          </w:tcPr>
          <w:p w14:paraId="65E07E98"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AF_TOT_01"/>
                  <w:enabled w:val="0"/>
                  <w:calcOnExit/>
                  <w:textInput>
                    <w:type w:val="calculated"/>
                    <w:default w:val="=sum(D_GA_01,D_AF_01)"/>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=sum(D_GA_01,D_AF_01)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1,040,250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1,040,250</w:t>
            </w:r>
            <w:r w:rsidRPr="00B75497">
              <w:rPr>
                <w:rFonts w:ascii="Times New Roman" w:hAnsi="Times New Roman"/>
                <w:color w:val="000000"/>
                <w:sz w:val="20"/>
                <w:szCs w:val="20"/>
              </w:rPr>
              <w:fldChar w:fldCharType="end"/>
            </w:r>
          </w:p>
        </w:tc>
      </w:tr>
      <w:tr w:rsidR="00B6574A" w:rsidRPr="00A540C1" w14:paraId="06E1F019" w14:textId="77777777" w:rsidTr="00F7307B">
        <w:trPr>
          <w:trHeight w:val="253"/>
        </w:trPr>
        <w:tc>
          <w:tcPr>
            <w:tcW w:w="3328" w:type="pct"/>
            <w:gridSpan w:val="5"/>
            <w:tcBorders>
              <w:top w:val="double" w:sz="4" w:space="0" w:color="auto"/>
            </w:tcBorders>
            <w:shd w:val="clear" w:color="auto" w:fill="auto"/>
          </w:tcPr>
          <w:p w14:paraId="00881596" w14:textId="77777777" w:rsidR="00B6574A" w:rsidRPr="00A775F3" w:rsidRDefault="00B6574A" w:rsidP="00F7307B">
            <w:pPr>
              <w:spacing w:after="0" w:line="240" w:lineRule="auto"/>
              <w:rPr>
                <w:rFonts w:ascii="Times New Roman" w:eastAsia="Times New Roman" w:hAnsi="Times New Roman"/>
                <w:color w:val="000000"/>
                <w:sz w:val="20"/>
                <w:szCs w:val="20"/>
              </w:rPr>
            </w:pPr>
            <w:r w:rsidRPr="00A775F3">
              <w:rPr>
                <w:rFonts w:ascii="Times New Roman" w:eastAsia="Times New Roman" w:hAnsi="Times New Roman"/>
                <w:b/>
                <w:color w:val="000000"/>
                <w:sz w:val="20"/>
                <w:szCs w:val="20"/>
              </w:rPr>
              <w:lastRenderedPageBreak/>
              <w:t>Total Grant Resources</w:t>
            </w:r>
          </w:p>
        </w:tc>
        <w:tc>
          <w:tcPr>
            <w:tcW w:w="543" w:type="pct"/>
            <w:tcBorders>
              <w:top w:val="double" w:sz="4" w:space="0" w:color="auto"/>
            </w:tcBorders>
            <w:shd w:val="clear" w:color="auto" w:fill="auto"/>
          </w:tcPr>
          <w:p w14:paraId="7FB0CE11"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GA_TOT"/>
                  <w:enabled w:val="0"/>
                  <w:calcOnExit/>
                  <w:textInput>
                    <w:type w:val="calculated"/>
                    <w:default w:val="=sum(D_GA_01,D_GA_02,D_GA_03,D_GA_04,D_GA_05)"/>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=sum(D_GA_01,D_GA_02,D_GA_03,D_GA_04,D_GA_05)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1,900,000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1,900,000</w:t>
            </w:r>
            <w:r w:rsidRPr="00B75497">
              <w:rPr>
                <w:rFonts w:ascii="Times New Roman" w:hAnsi="Times New Roman"/>
                <w:color w:val="000000"/>
                <w:sz w:val="20"/>
                <w:szCs w:val="20"/>
              </w:rPr>
              <w:fldChar w:fldCharType="end"/>
            </w:r>
          </w:p>
        </w:tc>
        <w:tc>
          <w:tcPr>
            <w:tcW w:w="546" w:type="pct"/>
            <w:tcBorders>
              <w:top w:val="double" w:sz="4" w:space="0" w:color="auto"/>
            </w:tcBorders>
            <w:shd w:val="clear" w:color="auto" w:fill="auto"/>
          </w:tcPr>
          <w:p w14:paraId="3CDE5352"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D_AF_TOT"/>
                  <w:enabled w:val="0"/>
                  <w:calcOnExit/>
                  <w:textInput>
                    <w:type w:val="calculated"/>
                    <w:default w:val="=sum(D_AF_01,D_AF_02,D_AF_03,D_AF_04,D_AF_05)"/>
                    <w:format w:val="#,##0"/>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=sum(D_AF_01,D_AF_02,D_AF_03,D_AF_04,D_AF_05)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180,500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180,500</w:t>
            </w:r>
            <w:r w:rsidRPr="00B75497">
              <w:rPr>
                <w:rFonts w:ascii="Times New Roman" w:hAnsi="Times New Roman"/>
                <w:color w:val="000000"/>
                <w:sz w:val="20"/>
                <w:szCs w:val="20"/>
              </w:rPr>
              <w:fldChar w:fldCharType="end"/>
            </w:r>
          </w:p>
        </w:tc>
        <w:tc>
          <w:tcPr>
            <w:tcW w:w="583" w:type="pct"/>
            <w:tcBorders>
              <w:top w:val="double" w:sz="4" w:space="0" w:color="auto"/>
            </w:tcBorders>
            <w:shd w:val="clear" w:color="auto" w:fill="auto"/>
          </w:tcPr>
          <w:p w14:paraId="382F3A72" w14:textId="77777777" w:rsidR="00B6574A" w:rsidRPr="00B75497" w:rsidRDefault="00B6574A" w:rsidP="00F7307B">
            <w:pPr>
              <w:spacing w:after="0" w:line="240" w:lineRule="auto"/>
              <w:jc w:val="right"/>
              <w:rPr>
                <w:rFonts w:ascii="Times New Roman" w:eastAsia="Times New Roman" w:hAnsi="Times New Roman"/>
                <w:color w:val="000000"/>
                <w:sz w:val="20"/>
                <w:szCs w:val="20"/>
              </w:rPr>
            </w:pPr>
            <w:r w:rsidRPr="00B75497">
              <w:rPr>
                <w:rFonts w:ascii="Times New Roman" w:hAnsi="Times New Roman"/>
                <w:color w:val="000000"/>
                <w:sz w:val="20"/>
                <w:szCs w:val="20"/>
              </w:rPr>
              <w:fldChar w:fldCharType="begin">
                <w:ffData>
                  <w:name w:val="TOTGAAFTOT"/>
                  <w:enabled w:val="0"/>
                  <w:calcOnExit/>
                  <w:textInput>
                    <w:type w:val="calculated"/>
                    <w:default w:val="=sum(D_GA_01,D_GA_02,D_GA_03,D_GA_04,D_GA_05,D_AF_01,D_AF_02,D_AF_03,D_AF_04,D_AF_05)"/>
                  </w:textInput>
                </w:ffData>
              </w:fldChar>
            </w:r>
            <w:r w:rsidRPr="00B75497">
              <w:rPr>
                <w:rFonts w:ascii="Times New Roman" w:hAnsi="Times New Roman"/>
                <w:color w:val="000000"/>
                <w:sz w:val="20"/>
                <w:szCs w:val="20"/>
              </w:rPr>
              <w:instrText xml:space="preserve"> FORMTEXT </w:instrText>
            </w:r>
            <w:r w:rsidRPr="00B75497">
              <w:rPr>
                <w:rFonts w:ascii="Times New Roman" w:hAnsi="Times New Roman"/>
                <w:color w:val="000000"/>
                <w:sz w:val="20"/>
                <w:szCs w:val="20"/>
              </w:rPr>
              <w:fldChar w:fldCharType="begin"/>
            </w:r>
            <w:r w:rsidRPr="00B75497">
              <w:rPr>
                <w:rFonts w:ascii="Times New Roman" w:hAnsi="Times New Roman"/>
                <w:color w:val="000000"/>
                <w:sz w:val="20"/>
                <w:szCs w:val="20"/>
              </w:rPr>
              <w:instrText xml:space="preserve"> =sum(D_GA_01,D_GA_02,D_GA_03,D_GA_04,D_GA_05,D_AF_01,D_AF_02,D_AF_03,D_AF_04,D_AF_05) </w:instrText>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instrText>2,080,500</w:instrText>
            </w:r>
            <w:r w:rsidRPr="00B75497">
              <w:rPr>
                <w:rFonts w:ascii="Times New Roman" w:hAnsi="Times New Roman"/>
                <w:color w:val="000000"/>
                <w:sz w:val="20"/>
                <w:szCs w:val="20"/>
              </w:rPr>
              <w:fldChar w:fldCharType="end"/>
            </w:r>
            <w:r w:rsidRPr="00B75497">
              <w:rPr>
                <w:rFonts w:ascii="Times New Roman" w:hAnsi="Times New Roman"/>
                <w:color w:val="000000"/>
                <w:sz w:val="20"/>
                <w:szCs w:val="20"/>
              </w:rPr>
            </w:r>
            <w:r w:rsidRPr="00B75497">
              <w:rPr>
                <w:rFonts w:ascii="Times New Roman" w:hAnsi="Times New Roman"/>
                <w:color w:val="000000"/>
                <w:sz w:val="20"/>
                <w:szCs w:val="20"/>
              </w:rPr>
              <w:fldChar w:fldCharType="separate"/>
            </w:r>
            <w:r w:rsidRPr="00B75497">
              <w:rPr>
                <w:rFonts w:ascii="Times New Roman" w:hAnsi="Times New Roman"/>
                <w:noProof/>
                <w:color w:val="000000"/>
                <w:sz w:val="20"/>
                <w:szCs w:val="20"/>
              </w:rPr>
              <w:t>2,080,500</w:t>
            </w:r>
            <w:r w:rsidRPr="00B75497">
              <w:rPr>
                <w:rFonts w:ascii="Times New Roman" w:hAnsi="Times New Roman"/>
                <w:color w:val="000000"/>
                <w:sz w:val="20"/>
                <w:szCs w:val="20"/>
              </w:rPr>
              <w:fldChar w:fldCharType="end"/>
            </w:r>
          </w:p>
        </w:tc>
      </w:tr>
    </w:tbl>
    <w:p w14:paraId="24C4A9E7" w14:textId="77777777" w:rsidR="00B6574A" w:rsidRPr="00E42310" w:rsidRDefault="00B6574A" w:rsidP="00B6574A">
      <w:pPr>
        <w:pStyle w:val="Footer"/>
        <w:tabs>
          <w:tab w:val="clear" w:pos="4320"/>
          <w:tab w:val="clear" w:pos="8640"/>
        </w:tabs>
        <w:ind w:left="-720"/>
        <w:rPr>
          <w:bCs/>
          <w:color w:val="000000"/>
          <w:sz w:val="18"/>
          <w:szCs w:val="18"/>
          <w:lang w:val="en-US"/>
        </w:rPr>
      </w:pPr>
      <w:r w:rsidRPr="003A2019">
        <w:rPr>
          <w:bCs/>
          <w:smallCaps/>
          <w:color w:val="000000"/>
          <w:sz w:val="18"/>
          <w:szCs w:val="18"/>
          <w:vertAlign w:val="superscript"/>
          <w:lang w:val="en-US"/>
        </w:rPr>
        <w:t xml:space="preserve">                       </w:t>
      </w:r>
    </w:p>
    <w:p w14:paraId="27B6CCF3" w14:textId="77777777" w:rsidR="00B6574A" w:rsidRPr="003A2019" w:rsidRDefault="00B6574A" w:rsidP="00B6574A">
      <w:pPr>
        <w:pStyle w:val="Footer"/>
        <w:tabs>
          <w:tab w:val="clear" w:pos="4320"/>
          <w:tab w:val="clear" w:pos="8640"/>
        </w:tabs>
        <w:ind w:left="-720"/>
        <w:rPr>
          <w:bCs/>
          <w:color w:val="000000"/>
          <w:sz w:val="18"/>
          <w:szCs w:val="18"/>
          <w:lang w:val="en-US"/>
        </w:rPr>
      </w:pPr>
      <w:r w:rsidRPr="002E0F86">
        <w:rPr>
          <w:bCs/>
          <w:smallCaps/>
          <w:color w:val="000000"/>
          <w:sz w:val="18"/>
          <w:szCs w:val="18"/>
          <w:vertAlign w:val="superscript"/>
          <w:lang w:val="en-US"/>
        </w:rPr>
        <w:t xml:space="preserve">                        </w:t>
      </w:r>
      <w:r w:rsidRPr="002E0F86">
        <w:rPr>
          <w:bCs/>
          <w:smallCaps/>
          <w:color w:val="000000"/>
          <w:sz w:val="18"/>
          <w:szCs w:val="18"/>
          <w:vertAlign w:val="superscript"/>
        </w:rPr>
        <w:t xml:space="preserve">  </w:t>
      </w:r>
      <w:r>
        <w:rPr>
          <w:bCs/>
          <w:color w:val="000000"/>
          <w:sz w:val="18"/>
          <w:szCs w:val="18"/>
          <w:lang w:val="en-US"/>
        </w:rPr>
        <w:t>a</w:t>
      </w:r>
      <w:r w:rsidRPr="00C06504">
        <w:rPr>
          <w:bCs/>
          <w:color w:val="000000"/>
          <w:sz w:val="18"/>
          <w:szCs w:val="18"/>
          <w:lang w:val="en-US"/>
        </w:rPr>
        <w:t xml:space="preserve"> )</w:t>
      </w:r>
      <w:r>
        <w:rPr>
          <w:bCs/>
          <w:color w:val="000000"/>
          <w:sz w:val="18"/>
          <w:szCs w:val="18"/>
          <w:lang w:val="en-US"/>
        </w:rPr>
        <w:t xml:space="preserve"> </w:t>
      </w:r>
      <w:r w:rsidRPr="003A2019">
        <w:rPr>
          <w:bCs/>
          <w:color w:val="000000"/>
          <w:sz w:val="18"/>
          <w:szCs w:val="18"/>
          <w:lang w:val="en-US"/>
        </w:rPr>
        <w:t xml:space="preserve">Refer to the </w:t>
      </w:r>
      <w:hyperlink r:id="rId13" w:history="1">
        <w:r w:rsidRPr="003A2019">
          <w:rPr>
            <w:rStyle w:val="Hyperlink"/>
            <w:bCs/>
            <w:color w:val="000000"/>
            <w:sz w:val="18"/>
            <w:szCs w:val="18"/>
            <w:lang w:val="en-US"/>
          </w:rPr>
          <w:t>Fee Policy for GEF Partner Agencies</w:t>
        </w:r>
      </w:hyperlink>
    </w:p>
    <w:sectPr w:rsidR="00B6574A" w:rsidRPr="003A2019" w:rsidSect="00056C86">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Yoshihide Wada" w:date="2016-02-15T20:40:00Z" w:initials="Y.W.">
    <w:p w14:paraId="6E31E8B8" w14:textId="6FFA978D" w:rsidR="006B5E06" w:rsidRPr="006B5E06" w:rsidRDefault="006B5E06">
      <w:pPr>
        <w:pStyle w:val="CommentText"/>
        <w:rPr>
          <w:rFonts w:eastAsiaTheme="minorEastAsia" w:hint="eastAsia"/>
          <w:lang w:eastAsia="ja-JP"/>
        </w:rPr>
      </w:pPr>
      <w:r>
        <w:rPr>
          <w:rStyle w:val="CommentReference"/>
        </w:rPr>
        <w:annotationRef/>
      </w:r>
      <w:r>
        <w:rPr>
          <w:rFonts w:eastAsiaTheme="minorEastAsia" w:hint="eastAsia"/>
          <w:lang w:eastAsia="ja-JP"/>
        </w:rPr>
        <w:t xml:space="preserve">Peter, </w:t>
      </w:r>
      <w:proofErr w:type="spellStart"/>
      <w:r>
        <w:rPr>
          <w:rFonts w:eastAsiaTheme="minorEastAsia" w:hint="eastAsia"/>
          <w:lang w:eastAsia="ja-JP"/>
        </w:rPr>
        <w:t>this</w:t>
      </w:r>
      <w:proofErr w:type="spellEnd"/>
      <w:r>
        <w:rPr>
          <w:rFonts w:eastAsiaTheme="minorEastAsia" w:hint="eastAsia"/>
          <w:lang w:eastAsia="ja-JP"/>
        </w:rPr>
        <w:t xml:space="preserve"> </w:t>
      </w:r>
      <w:proofErr w:type="spellStart"/>
      <w:r>
        <w:rPr>
          <w:rFonts w:eastAsiaTheme="minorEastAsia" w:hint="eastAsia"/>
          <w:lang w:eastAsia="ja-JP"/>
        </w:rPr>
        <w:t>sentence</w:t>
      </w:r>
      <w:proofErr w:type="spellEnd"/>
      <w:r>
        <w:rPr>
          <w:rFonts w:eastAsiaTheme="minorEastAsia" w:hint="eastAsia"/>
          <w:lang w:eastAsia="ja-JP"/>
        </w:rPr>
        <w:t xml:space="preserve"> is </w:t>
      </w:r>
      <w:proofErr w:type="spellStart"/>
      <w:r>
        <w:rPr>
          <w:rFonts w:eastAsiaTheme="minorEastAsia" w:hint="eastAsia"/>
          <w:lang w:eastAsia="ja-JP"/>
        </w:rPr>
        <w:t>not</w:t>
      </w:r>
      <w:proofErr w:type="spellEnd"/>
      <w:r>
        <w:rPr>
          <w:rFonts w:eastAsiaTheme="minorEastAsia" w:hint="eastAsia"/>
          <w:lang w:eastAsia="ja-JP"/>
        </w:rPr>
        <w:t xml:space="preserve"> </w:t>
      </w:r>
      <w:proofErr w:type="spellStart"/>
      <w:r>
        <w:rPr>
          <w:rFonts w:eastAsiaTheme="minorEastAsia" w:hint="eastAsia"/>
          <w:lang w:eastAsia="ja-JP"/>
        </w:rPr>
        <w:t>so</w:t>
      </w:r>
      <w:proofErr w:type="spellEnd"/>
      <w:r>
        <w:rPr>
          <w:rFonts w:eastAsiaTheme="minorEastAsia" w:hint="eastAsia"/>
          <w:lang w:eastAsia="ja-JP"/>
        </w:rPr>
        <w:t xml:space="preserve"> </w:t>
      </w:r>
      <w:proofErr w:type="spellStart"/>
      <w:r>
        <w:rPr>
          <w:rFonts w:eastAsiaTheme="minorEastAsia" w:hint="eastAsia"/>
          <w:lang w:eastAsia="ja-JP"/>
        </w:rPr>
        <w:t>clear</w:t>
      </w:r>
      <w:proofErr w:type="spellEnd"/>
      <w:r>
        <w:rPr>
          <w:rFonts w:eastAsiaTheme="minorEastAsia" w:hint="eastAsia"/>
          <w:lang w:eastAsia="ja-JP"/>
        </w:rPr>
        <w:t xml:space="preserve">. </w:t>
      </w:r>
      <w:proofErr w:type="spellStart"/>
      <w:r>
        <w:rPr>
          <w:rFonts w:eastAsiaTheme="minorEastAsia" w:hint="eastAsia"/>
          <w:lang w:eastAsia="ja-JP"/>
        </w:rPr>
        <w:t>Maybe</w:t>
      </w:r>
      <w:proofErr w:type="spellEnd"/>
      <w:r>
        <w:rPr>
          <w:rFonts w:eastAsiaTheme="minorEastAsia" w:hint="eastAsia"/>
          <w:lang w:eastAsia="ja-JP"/>
        </w:rPr>
        <w:t xml:space="preserve"> </w:t>
      </w:r>
      <w:proofErr w:type="spellStart"/>
      <w:r>
        <w:rPr>
          <w:rFonts w:eastAsiaTheme="minorEastAsia" w:hint="eastAsia"/>
          <w:lang w:eastAsia="ja-JP"/>
        </w:rPr>
        <w:t>rephrase</w:t>
      </w:r>
      <w:proofErr w:type="spellEnd"/>
      <w:r>
        <w:rPr>
          <w:rFonts w:eastAsiaTheme="minorEastAsia" w:hint="eastAsia"/>
          <w:lang w:eastAsia="ja-JP"/>
        </w:rPr>
        <w:t>?</w:t>
      </w:r>
    </w:p>
  </w:comment>
  <w:comment w:id="45" w:author="Yoshihide Wada" w:date="2016-02-15T20:44:00Z" w:initials="Y.W.">
    <w:p w14:paraId="7A2FE3C3" w14:textId="1E139D50" w:rsidR="006B5E06" w:rsidRPr="006B5E06" w:rsidRDefault="006B5E06">
      <w:pPr>
        <w:pStyle w:val="CommentText"/>
        <w:rPr>
          <w:rFonts w:eastAsiaTheme="minorEastAsia" w:hint="eastAsia"/>
          <w:lang w:eastAsia="ja-JP"/>
        </w:rPr>
      </w:pPr>
      <w:r>
        <w:rPr>
          <w:rStyle w:val="CommentReference"/>
        </w:rPr>
        <w:annotationRef/>
      </w:r>
      <w:proofErr w:type="spellStart"/>
      <w:r>
        <w:rPr>
          <w:rFonts w:eastAsiaTheme="minorEastAsia" w:hint="eastAsia"/>
          <w:lang w:eastAsia="ja-JP"/>
        </w:rPr>
        <w:t>Maybe</w:t>
      </w:r>
      <w:proofErr w:type="spellEnd"/>
      <w:r>
        <w:rPr>
          <w:rFonts w:eastAsiaTheme="minorEastAsia" w:hint="eastAsia"/>
          <w:lang w:eastAsia="ja-JP"/>
        </w:rPr>
        <w:t xml:space="preserve"> </w:t>
      </w:r>
      <w:proofErr w:type="spellStart"/>
      <w:r>
        <w:rPr>
          <w:rFonts w:eastAsiaTheme="minorEastAsia" w:hint="eastAsia"/>
          <w:lang w:eastAsia="ja-JP"/>
        </w:rPr>
        <w:t>depending</w:t>
      </w:r>
      <w:proofErr w:type="spellEnd"/>
      <w:r>
        <w:rPr>
          <w:rFonts w:eastAsiaTheme="minorEastAsia" w:hint="eastAsia"/>
          <w:lang w:eastAsia="ja-JP"/>
        </w:rPr>
        <w:t xml:space="preserve"> on </w:t>
      </w:r>
      <w:proofErr w:type="spellStart"/>
      <w:r>
        <w:rPr>
          <w:rFonts w:eastAsiaTheme="minorEastAsia" w:hint="eastAsia"/>
          <w:lang w:eastAsia="ja-JP"/>
        </w:rPr>
        <w:t>the</w:t>
      </w:r>
      <w:proofErr w:type="spellEnd"/>
      <w:r>
        <w:rPr>
          <w:rFonts w:eastAsiaTheme="minorEastAsia" w:hint="eastAsia"/>
          <w:lang w:eastAsia="ja-JP"/>
        </w:rPr>
        <w:t xml:space="preserve"> </w:t>
      </w:r>
      <w:proofErr w:type="spellStart"/>
      <w:r>
        <w:rPr>
          <w:rFonts w:eastAsiaTheme="minorEastAsia" w:hint="eastAsia"/>
          <w:lang w:eastAsia="ja-JP"/>
        </w:rPr>
        <w:t>available</w:t>
      </w:r>
      <w:proofErr w:type="spellEnd"/>
      <w:r>
        <w:rPr>
          <w:rFonts w:eastAsiaTheme="minorEastAsia" w:hint="eastAsia"/>
          <w:lang w:eastAsia="ja-JP"/>
        </w:rPr>
        <w:t xml:space="preserve"> budget, we </w:t>
      </w:r>
      <w:proofErr w:type="spellStart"/>
      <w:r>
        <w:rPr>
          <w:rFonts w:eastAsiaTheme="minorEastAsia" w:hint="eastAsia"/>
          <w:lang w:eastAsia="ja-JP"/>
        </w:rPr>
        <w:t>can</w:t>
      </w:r>
      <w:proofErr w:type="spellEnd"/>
      <w:r>
        <w:rPr>
          <w:rFonts w:eastAsiaTheme="minorEastAsia" w:hint="eastAsia"/>
          <w:lang w:eastAsia="ja-JP"/>
        </w:rPr>
        <w:t xml:space="preserve"> </w:t>
      </w:r>
      <w:proofErr w:type="spellStart"/>
      <w:r>
        <w:rPr>
          <w:rFonts w:eastAsiaTheme="minorEastAsia" w:hint="eastAsia"/>
          <w:lang w:eastAsia="ja-JP"/>
        </w:rPr>
        <w:t>be</w:t>
      </w:r>
      <w:proofErr w:type="spellEnd"/>
      <w:r>
        <w:rPr>
          <w:rFonts w:eastAsiaTheme="minorEastAsia" w:hint="eastAsia"/>
          <w:lang w:eastAsia="ja-JP"/>
        </w:rPr>
        <w:t xml:space="preserve"> </w:t>
      </w:r>
      <w:proofErr w:type="spellStart"/>
      <w:r>
        <w:rPr>
          <w:rFonts w:eastAsiaTheme="minorEastAsia" w:hint="eastAsia"/>
          <w:lang w:eastAsia="ja-JP"/>
        </w:rPr>
        <w:t>flexible</w:t>
      </w:r>
      <w:proofErr w:type="spellEnd"/>
      <w:r>
        <w:rPr>
          <w:rFonts w:eastAsiaTheme="minorEastAsia" w:hint="eastAsia"/>
          <w:lang w:eastAsia="ja-JP"/>
        </w:rPr>
        <w:t xml:space="preserve"> </w:t>
      </w:r>
      <w:proofErr w:type="spellStart"/>
      <w:r>
        <w:rPr>
          <w:rFonts w:eastAsiaTheme="minorEastAsia" w:hint="eastAsia"/>
          <w:lang w:eastAsia="ja-JP"/>
        </w:rPr>
        <w:t>here</w:t>
      </w:r>
      <w:proofErr w:type="spellEnd"/>
      <w:r>
        <w:rPr>
          <w:rFonts w:eastAsiaTheme="minorEastAsia" w:hint="eastAsia"/>
          <w:lang w:eastAsia="ja-JP"/>
        </w:rPr>
        <w:t xml:space="preserve">. </w:t>
      </w:r>
      <w:proofErr w:type="spellStart"/>
      <w:r>
        <w:rPr>
          <w:rFonts w:eastAsiaTheme="minorEastAsia" w:hint="eastAsia"/>
          <w:lang w:eastAsia="ja-JP"/>
        </w:rPr>
        <w:t>Better</w:t>
      </w:r>
      <w:proofErr w:type="spellEnd"/>
      <w:r>
        <w:rPr>
          <w:rFonts w:eastAsiaTheme="minorEastAsia" w:hint="eastAsia"/>
          <w:lang w:eastAsia="ja-JP"/>
        </w:rPr>
        <w:t xml:space="preserve"> </w:t>
      </w:r>
      <w:proofErr w:type="spellStart"/>
      <w:r>
        <w:rPr>
          <w:rFonts w:eastAsiaTheme="minorEastAsia" w:hint="eastAsia"/>
          <w:lang w:eastAsia="ja-JP"/>
        </w:rPr>
        <w:t>than</w:t>
      </w:r>
      <w:proofErr w:type="spellEnd"/>
      <w:r>
        <w:rPr>
          <w:rFonts w:eastAsiaTheme="minorEastAsia" w:hint="eastAsia"/>
          <w:lang w:eastAsia="ja-JP"/>
        </w:rPr>
        <w:t xml:space="preserve"> </w:t>
      </w:r>
      <w:proofErr w:type="spellStart"/>
      <w:r>
        <w:rPr>
          <w:rFonts w:eastAsiaTheme="minorEastAsia" w:hint="eastAsia"/>
          <w:lang w:eastAsia="ja-JP"/>
        </w:rPr>
        <w:t>nothing</w:t>
      </w:r>
      <w:proofErr w:type="spellEnd"/>
      <w:r>
        <w:rPr>
          <w:rFonts w:eastAsiaTheme="minorEastAsia" w:hint="eastAsia"/>
          <w:lang w:eastAsia="ja-JP"/>
        </w:rPr>
        <w:t xml:space="preserve">! We </w:t>
      </w:r>
      <w:proofErr w:type="spellStart"/>
      <w:r>
        <w:rPr>
          <w:rFonts w:eastAsiaTheme="minorEastAsia" w:hint="eastAsia"/>
          <w:lang w:eastAsia="ja-JP"/>
        </w:rPr>
        <w:t>can</w:t>
      </w:r>
      <w:proofErr w:type="spellEnd"/>
      <w:r>
        <w:rPr>
          <w:rFonts w:eastAsiaTheme="minorEastAsia" w:hint="eastAsia"/>
          <w:lang w:eastAsia="ja-JP"/>
        </w:rPr>
        <w:t xml:space="preserve"> </w:t>
      </w:r>
      <w:proofErr w:type="spellStart"/>
      <w:r>
        <w:rPr>
          <w:rFonts w:eastAsiaTheme="minorEastAsia" w:hint="eastAsia"/>
          <w:lang w:eastAsia="ja-JP"/>
        </w:rPr>
        <w:t>always</w:t>
      </w:r>
      <w:proofErr w:type="spellEnd"/>
      <w:r>
        <w:rPr>
          <w:rFonts w:eastAsiaTheme="minorEastAsia" w:hint="eastAsia"/>
          <w:lang w:eastAsia="ja-JP"/>
        </w:rPr>
        <w:t xml:space="preserve"> </w:t>
      </w:r>
      <w:proofErr w:type="spellStart"/>
      <w:r>
        <w:rPr>
          <w:rFonts w:eastAsiaTheme="minorEastAsia" w:hint="eastAsia"/>
          <w:lang w:eastAsia="ja-JP"/>
        </w:rPr>
        <w:t>expand</w:t>
      </w:r>
      <w:proofErr w:type="spellEnd"/>
      <w:r>
        <w:rPr>
          <w:rFonts w:eastAsiaTheme="minorEastAsia" w:hint="eastAsia"/>
          <w:lang w:eastAsia="ja-JP"/>
        </w:rPr>
        <w:t xml:space="preserve"> later.</w:t>
      </w:r>
    </w:p>
  </w:comment>
  <w:comment w:id="46" w:author="Yoshihide Wada" w:date="2016-02-15T20:45:00Z" w:initials="Y.W.">
    <w:p w14:paraId="7186BE68" w14:textId="72665EE2" w:rsidR="006B5E06" w:rsidRPr="006B5E06" w:rsidRDefault="006B5E06">
      <w:pPr>
        <w:pStyle w:val="CommentText"/>
        <w:rPr>
          <w:rFonts w:eastAsiaTheme="minorEastAsia" w:hint="eastAsia"/>
          <w:lang w:eastAsia="ja-JP"/>
        </w:rPr>
      </w:pPr>
      <w:r>
        <w:rPr>
          <w:rStyle w:val="CommentReference"/>
        </w:rPr>
        <w:annotationRef/>
      </w:r>
      <w:proofErr w:type="spellStart"/>
      <w:r>
        <w:rPr>
          <w:rFonts w:eastAsiaTheme="minorEastAsia" w:hint="eastAsia"/>
          <w:lang w:eastAsia="ja-JP"/>
        </w:rPr>
        <w:t>Not</w:t>
      </w:r>
      <w:proofErr w:type="spellEnd"/>
      <w:r>
        <w:rPr>
          <w:rFonts w:eastAsiaTheme="minorEastAsia" w:hint="eastAsia"/>
          <w:lang w:eastAsia="ja-JP"/>
        </w:rPr>
        <w:t xml:space="preserve"> </w:t>
      </w:r>
      <w:proofErr w:type="spellStart"/>
      <w:r>
        <w:rPr>
          <w:rFonts w:eastAsiaTheme="minorEastAsia" w:hint="eastAsia"/>
          <w:lang w:eastAsia="ja-JP"/>
        </w:rPr>
        <w:t>sure</w:t>
      </w:r>
      <w:proofErr w:type="spellEnd"/>
      <w:r>
        <w:rPr>
          <w:rFonts w:eastAsiaTheme="minorEastAsia" w:hint="eastAsia"/>
          <w:lang w:eastAsia="ja-JP"/>
        </w:rPr>
        <w:t xml:space="preserve"> </w:t>
      </w:r>
      <w:proofErr w:type="spellStart"/>
      <w:r>
        <w:rPr>
          <w:rFonts w:eastAsiaTheme="minorEastAsia" w:hint="eastAsia"/>
          <w:lang w:eastAsia="ja-JP"/>
        </w:rPr>
        <w:t>exatcly</w:t>
      </w:r>
      <w:proofErr w:type="spellEnd"/>
      <w:r>
        <w:rPr>
          <w:rFonts w:eastAsiaTheme="minorEastAsia" w:hint="eastAsia"/>
          <w:lang w:eastAsia="ja-JP"/>
        </w:rPr>
        <w:t xml:space="preserve"> </w:t>
      </w:r>
      <w:proofErr w:type="spellStart"/>
      <w:r>
        <w:rPr>
          <w:rFonts w:eastAsiaTheme="minorEastAsia" w:hint="eastAsia"/>
          <w:lang w:eastAsia="ja-JP"/>
        </w:rPr>
        <w:t>the</w:t>
      </w:r>
      <w:proofErr w:type="spellEnd"/>
      <w:r>
        <w:rPr>
          <w:rFonts w:eastAsiaTheme="minorEastAsia" w:hint="eastAsia"/>
          <w:lang w:eastAsia="ja-JP"/>
        </w:rPr>
        <w:t xml:space="preserve"> </w:t>
      </w:r>
      <w:proofErr w:type="spellStart"/>
      <w:r>
        <w:rPr>
          <w:rFonts w:eastAsiaTheme="minorEastAsia" w:hint="eastAsia"/>
          <w:lang w:eastAsia="ja-JP"/>
        </w:rPr>
        <w:t>price</w:t>
      </w:r>
      <w:proofErr w:type="spellEnd"/>
      <w:r>
        <w:rPr>
          <w:rFonts w:eastAsiaTheme="minorEastAsia" w:hint="eastAsia"/>
          <w:lang w:eastAsia="ja-JP"/>
        </w:rPr>
        <w:t xml:space="preserve">, but </w:t>
      </w:r>
      <w:proofErr w:type="spellStart"/>
      <w:r>
        <w:rPr>
          <w:rFonts w:eastAsiaTheme="minorEastAsia" w:hint="eastAsia"/>
          <w:lang w:eastAsia="ja-JP"/>
        </w:rPr>
        <w:t>this</w:t>
      </w:r>
      <w:proofErr w:type="spellEnd"/>
      <w:r>
        <w:rPr>
          <w:rFonts w:eastAsiaTheme="minorEastAsia" w:hint="eastAsia"/>
          <w:lang w:eastAsia="ja-JP"/>
        </w:rPr>
        <w:t xml:space="preserve"> is a </w:t>
      </w:r>
      <w:proofErr w:type="spellStart"/>
      <w:r>
        <w:rPr>
          <w:rFonts w:eastAsiaTheme="minorEastAsia" w:hint="eastAsia"/>
          <w:lang w:eastAsia="ja-JP"/>
        </w:rPr>
        <w:t>good</w:t>
      </w:r>
      <w:proofErr w:type="spellEnd"/>
      <w:r>
        <w:rPr>
          <w:rFonts w:eastAsiaTheme="minorEastAsia" w:hint="eastAsia"/>
          <w:lang w:eastAsia="ja-JP"/>
        </w:rPr>
        <w:t xml:space="preserve"> option!</w:t>
      </w:r>
      <w:bookmarkStart w:id="47" w:name="_GoBack"/>
      <w:bookmarkEnd w:id="47"/>
    </w:p>
  </w:comment>
  <w:comment w:id="62" w:author="Nils Johnson" w:date="2016-02-08T10:16:00Z" w:initials="NJ">
    <w:p w14:paraId="751CF628" w14:textId="77777777" w:rsidR="00F7307B" w:rsidRPr="005A3A09" w:rsidRDefault="00F7307B" w:rsidP="00B6574A">
      <w:pPr>
        <w:pStyle w:val="CommentText"/>
        <w:rPr>
          <w:lang w:val="en-US"/>
        </w:rPr>
      </w:pPr>
      <w:r>
        <w:rPr>
          <w:rStyle w:val="CommentReference"/>
        </w:rPr>
        <w:annotationRef/>
      </w:r>
      <w:r>
        <w:rPr>
          <w:lang w:val="en-US"/>
        </w:rPr>
        <w:t>The method and tool development is the core of the project and will likely require the most resources.  Thus, I think that a substantial amount of resources should be put into this task.  This includes both global and regional tool development</w:t>
      </w:r>
    </w:p>
  </w:comment>
  <w:comment w:id="64" w:author="Nils Johnson" w:date="2016-02-08T10:24:00Z" w:initials="NJ">
    <w:p w14:paraId="731C432E" w14:textId="77777777" w:rsidR="00F7307B" w:rsidRPr="00E24C80" w:rsidRDefault="00F7307B" w:rsidP="00B6574A">
      <w:pPr>
        <w:pStyle w:val="CommentText"/>
        <w:rPr>
          <w:lang w:val="en-US"/>
        </w:rPr>
      </w:pPr>
      <w:r>
        <w:rPr>
          <w:rStyle w:val="CommentReference"/>
        </w:rPr>
        <w:annotationRef/>
      </w:r>
      <w:r>
        <w:rPr>
          <w:lang w:val="en-US"/>
        </w:rPr>
        <w:t>Generally, the budget for this entire section is way too small so this is where the internal IIASA money will be crucial.  If model development is included above, then this section should largely include scenario analysis and hotspot assessment.</w:t>
      </w:r>
    </w:p>
  </w:comment>
  <w:comment w:id="65" w:author="Nils Johnson" w:date="2016-02-08T10:26:00Z" w:initials="NJ">
    <w:p w14:paraId="1E4A3639" w14:textId="77777777" w:rsidR="00F7307B" w:rsidRPr="00E24C80" w:rsidRDefault="00F7307B" w:rsidP="00B6574A">
      <w:pPr>
        <w:pStyle w:val="CommentText"/>
        <w:rPr>
          <w:lang w:val="en-US"/>
        </w:rPr>
      </w:pPr>
      <w:r>
        <w:rPr>
          <w:rStyle w:val="CommentReference"/>
        </w:rPr>
        <w:annotationRef/>
      </w:r>
      <w:r>
        <w:rPr>
          <w:lang w:val="en-US"/>
        </w:rPr>
        <w:t>I had 150,000 here because this will include capacity building workshops and the scientific exchange program, but maybe this is close enough.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1CF628" w15:done="0"/>
  <w15:commentEx w15:paraId="731C432E" w15:done="0"/>
  <w15:commentEx w15:paraId="1E4A36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72B11" w14:textId="77777777" w:rsidR="00A538D2" w:rsidRDefault="00A538D2" w:rsidP="00B6574A">
      <w:pPr>
        <w:spacing w:after="0" w:line="240" w:lineRule="auto"/>
      </w:pPr>
      <w:r>
        <w:separator/>
      </w:r>
    </w:p>
  </w:endnote>
  <w:endnote w:type="continuationSeparator" w:id="0">
    <w:p w14:paraId="2FA2A2D6" w14:textId="77777777" w:rsidR="00A538D2" w:rsidRDefault="00A538D2" w:rsidP="00B6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FDCB2" w14:textId="77777777" w:rsidR="00A538D2" w:rsidRDefault="00A538D2" w:rsidP="00B6574A">
      <w:pPr>
        <w:spacing w:after="0" w:line="240" w:lineRule="auto"/>
      </w:pPr>
      <w:r>
        <w:separator/>
      </w:r>
    </w:p>
  </w:footnote>
  <w:footnote w:type="continuationSeparator" w:id="0">
    <w:p w14:paraId="7D9E726A" w14:textId="77777777" w:rsidR="00A538D2" w:rsidRDefault="00A538D2" w:rsidP="00B6574A">
      <w:pPr>
        <w:spacing w:after="0" w:line="240" w:lineRule="auto"/>
      </w:pPr>
      <w:r>
        <w:continuationSeparator/>
      </w:r>
    </w:p>
  </w:footnote>
  <w:footnote w:id="1">
    <w:p w14:paraId="04191BFE" w14:textId="77777777" w:rsidR="00F7307B" w:rsidRPr="00331B52" w:rsidRDefault="00F7307B" w:rsidP="00B6574A">
      <w:pPr>
        <w:pStyle w:val="FootnoteText"/>
        <w:rPr>
          <w:sz w:val="18"/>
          <w:szCs w:val="18"/>
          <w:lang w:val="en-US"/>
        </w:rPr>
      </w:pPr>
      <w:r w:rsidRPr="00946BF4">
        <w:rPr>
          <w:rStyle w:val="FootnoteReference"/>
          <w:sz w:val="16"/>
          <w:szCs w:val="16"/>
        </w:rPr>
        <w:footnoteRef/>
      </w:r>
      <w:r w:rsidRPr="00946BF4">
        <w:rPr>
          <w:sz w:val="16"/>
          <w:szCs w:val="16"/>
        </w:rPr>
        <w:t xml:space="preserve"> </w:t>
      </w:r>
      <w:r w:rsidRPr="005C3002">
        <w:rPr>
          <w:color w:val="000000"/>
          <w:sz w:val="18"/>
          <w:szCs w:val="18"/>
        </w:rPr>
        <w:t xml:space="preserve">Project ID number </w:t>
      </w:r>
      <w:r>
        <w:rPr>
          <w:color w:val="000000"/>
          <w:sz w:val="18"/>
          <w:szCs w:val="18"/>
          <w:lang w:val="en-US"/>
        </w:rPr>
        <w:t>remains the same as the assigned PIF number.</w:t>
      </w:r>
    </w:p>
  </w:footnote>
  <w:footnote w:id="2">
    <w:p w14:paraId="52538E67" w14:textId="77777777" w:rsidR="00F7307B" w:rsidRPr="005013D7" w:rsidRDefault="00F7307B" w:rsidP="00B6574A">
      <w:pPr>
        <w:pStyle w:val="FootnoteText"/>
        <w:ind w:left="90" w:hanging="90"/>
        <w:rPr>
          <w:sz w:val="18"/>
          <w:szCs w:val="18"/>
        </w:rPr>
      </w:pPr>
      <w:r w:rsidRPr="005013D7">
        <w:rPr>
          <w:rStyle w:val="FootnoteReference"/>
          <w:sz w:val="18"/>
          <w:szCs w:val="18"/>
        </w:rPr>
        <w:footnoteRef/>
      </w:r>
      <w:r w:rsidRPr="005013D7">
        <w:rPr>
          <w:sz w:val="18"/>
          <w:szCs w:val="18"/>
        </w:rPr>
        <w:t xml:space="preserve"> </w:t>
      </w:r>
      <w:r w:rsidRPr="005013D7">
        <w:rPr>
          <w:sz w:val="18"/>
          <w:szCs w:val="18"/>
          <w:lang w:val="en-US"/>
        </w:rPr>
        <w:t xml:space="preserve">When completing Table A, </w:t>
      </w:r>
      <w:r w:rsidRPr="00A85CD9">
        <w:rPr>
          <w:sz w:val="18"/>
          <w:szCs w:val="18"/>
        </w:rPr>
        <w:t xml:space="preserve">refer to the </w:t>
      </w:r>
      <w:r>
        <w:rPr>
          <w:sz w:val="18"/>
          <w:szCs w:val="18"/>
        </w:rPr>
        <w:t>excerpts on</w:t>
      </w:r>
      <w:r w:rsidRPr="00E24F23">
        <w:rPr>
          <w:sz w:val="18"/>
          <w:szCs w:val="18"/>
        </w:rPr>
        <w:t xml:space="preserve"> </w:t>
      </w:r>
      <w:hyperlink r:id="rId1" w:history="1">
        <w:r w:rsidRPr="00245DAA">
          <w:rPr>
            <w:rStyle w:val="Hyperlink"/>
            <w:i/>
            <w:sz w:val="18"/>
            <w:szCs w:val="18"/>
            <w:shd w:val="clear" w:color="auto" w:fill="FFFFFF"/>
          </w:rPr>
          <w:t>GEF 6 Results Frameworks for GETF, LDCF and SCCF</w:t>
        </w:r>
      </w:hyperlink>
      <w:r>
        <w:rPr>
          <w:sz w:val="18"/>
          <w:szCs w:val="18"/>
          <w:shd w:val="clear" w:color="auto" w:fill="FFFFFF"/>
        </w:rPr>
        <w:t>.</w:t>
      </w:r>
    </w:p>
  </w:footnote>
  <w:footnote w:id="3">
    <w:p w14:paraId="6A8AE8EC" w14:textId="77777777" w:rsidR="00F7307B" w:rsidRPr="006336BC" w:rsidRDefault="00F7307B" w:rsidP="00B6574A">
      <w:pPr>
        <w:pStyle w:val="FootnoteText"/>
        <w:rPr>
          <w:lang w:val="en-US"/>
        </w:rPr>
      </w:pPr>
      <w:r>
        <w:rPr>
          <w:rStyle w:val="FootnoteReference"/>
        </w:rPr>
        <w:footnoteRef/>
      </w:r>
      <w:r>
        <w:t xml:space="preserve"> </w:t>
      </w:r>
      <w:r>
        <w:rPr>
          <w:lang w:val="en-US"/>
        </w:rPr>
        <w:t>Financing type can be either investment or technical assistance.</w:t>
      </w:r>
    </w:p>
  </w:footnote>
  <w:footnote w:id="4">
    <w:p w14:paraId="6E1687F6" w14:textId="77777777" w:rsidR="00F7307B" w:rsidRPr="00BC519A" w:rsidRDefault="00F7307B" w:rsidP="00B6574A">
      <w:pPr>
        <w:pStyle w:val="FootnoteText"/>
        <w:ind w:left="90" w:hanging="90"/>
      </w:pPr>
      <w:r w:rsidRPr="005C3002">
        <w:rPr>
          <w:rStyle w:val="FootnoteReference"/>
          <w:sz w:val="18"/>
          <w:szCs w:val="18"/>
        </w:rPr>
        <w:footnoteRef/>
      </w:r>
      <w:r w:rsidRPr="005C3002">
        <w:rPr>
          <w:sz w:val="18"/>
          <w:szCs w:val="18"/>
        </w:rPr>
        <w:t xml:space="preserve"> </w:t>
      </w:r>
      <w:r w:rsidRPr="007D2EF6">
        <w:rPr>
          <w:sz w:val="18"/>
          <w:szCs w:val="18"/>
        </w:rPr>
        <w:t xml:space="preserve">For GEF Project Financing </w:t>
      </w:r>
      <w:r>
        <w:rPr>
          <w:sz w:val="18"/>
          <w:szCs w:val="18"/>
        </w:rPr>
        <w:t xml:space="preserve">up to $2 million, PMC </w:t>
      </w:r>
      <w:r>
        <w:rPr>
          <w:sz w:val="18"/>
          <w:szCs w:val="18"/>
          <w:lang w:val="en-US"/>
        </w:rPr>
        <w:t xml:space="preserve">could </w:t>
      </w:r>
      <w:r w:rsidRPr="007D2EF6">
        <w:rPr>
          <w:sz w:val="18"/>
          <w:szCs w:val="18"/>
        </w:rPr>
        <w:t>be up to10%</w:t>
      </w:r>
      <w:r>
        <w:rPr>
          <w:sz w:val="18"/>
          <w:szCs w:val="18"/>
          <w:lang w:val="en-US"/>
        </w:rPr>
        <w:t xml:space="preserve"> of the subtotal</w:t>
      </w:r>
      <w:r w:rsidRPr="007D2EF6">
        <w:rPr>
          <w:sz w:val="18"/>
          <w:szCs w:val="18"/>
        </w:rPr>
        <w:t xml:space="preserve">;  above $2 million, PMC </w:t>
      </w:r>
      <w:r>
        <w:rPr>
          <w:sz w:val="18"/>
          <w:szCs w:val="18"/>
          <w:lang w:val="en-US"/>
        </w:rPr>
        <w:t xml:space="preserve">could </w:t>
      </w:r>
      <w:r w:rsidRPr="007D2EF6">
        <w:rPr>
          <w:sz w:val="18"/>
          <w:szCs w:val="18"/>
        </w:rPr>
        <w:t xml:space="preserve">be up to </w:t>
      </w:r>
      <w:r w:rsidRPr="00912BC2">
        <w:rPr>
          <w:sz w:val="18"/>
          <w:szCs w:val="18"/>
        </w:rPr>
        <w:t>5%</w:t>
      </w:r>
      <w:r>
        <w:rPr>
          <w:sz w:val="18"/>
          <w:szCs w:val="18"/>
          <w:lang w:val="en-US"/>
        </w:rPr>
        <w:t xml:space="preserve"> of the subtotal</w:t>
      </w:r>
      <w:r w:rsidRPr="00912BC2">
        <w:rPr>
          <w:sz w:val="18"/>
          <w:szCs w:val="18"/>
        </w:rPr>
        <w:t>.</w:t>
      </w:r>
      <w:r>
        <w:rPr>
          <w:lang w:val="en-US"/>
        </w:rPr>
        <w:t xml:space="preserve"> </w:t>
      </w:r>
      <w:r w:rsidRPr="005F324C">
        <w:rPr>
          <w:lang w:val="en-US"/>
        </w:rPr>
        <w:t xml:space="preserve"> </w:t>
      </w:r>
      <w:r w:rsidRPr="005F324C">
        <w:t>PMC should be charged</w:t>
      </w:r>
      <w:r w:rsidRPr="005F324C">
        <w:rPr>
          <w:lang w:val="en-US"/>
        </w:rPr>
        <w:t xml:space="preserve"> </w:t>
      </w:r>
      <w:r w:rsidRPr="005F324C">
        <w:t xml:space="preserve">proportionately to focal areas based on focal area project </w:t>
      </w:r>
      <w:r w:rsidRPr="00912BC2">
        <w:rPr>
          <w:lang w:val="en-US"/>
        </w:rPr>
        <w:t>financing</w:t>
      </w:r>
      <w:r w:rsidRPr="007E45F8">
        <w:rPr>
          <w:color w:val="FF0000"/>
        </w:rPr>
        <w:t xml:space="preserve"> </w:t>
      </w:r>
      <w:r w:rsidRPr="005F324C">
        <w:t>amount in Table D below.</w:t>
      </w:r>
      <w:r>
        <w:rPr>
          <w:sz w:val="18"/>
          <w:szCs w:val="18"/>
        </w:rPr>
        <w:b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2C9"/>
    <w:multiLevelType w:val="hybridMultilevel"/>
    <w:tmpl w:val="0F3A9E04"/>
    <w:lvl w:ilvl="0" w:tplc="35B496E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35D4A"/>
    <w:multiLevelType w:val="hybridMultilevel"/>
    <w:tmpl w:val="3CFAA7D0"/>
    <w:lvl w:ilvl="0" w:tplc="0B226F5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D18E2"/>
    <w:multiLevelType w:val="hybridMultilevel"/>
    <w:tmpl w:val="3EE43C10"/>
    <w:lvl w:ilvl="0" w:tplc="0B226F5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853E1"/>
    <w:multiLevelType w:val="hybridMultilevel"/>
    <w:tmpl w:val="561CC2E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E566BA"/>
    <w:multiLevelType w:val="hybridMultilevel"/>
    <w:tmpl w:val="0E36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4A"/>
    <w:rsid w:val="00056C86"/>
    <w:rsid w:val="001C7861"/>
    <w:rsid w:val="001F40E0"/>
    <w:rsid w:val="00315E29"/>
    <w:rsid w:val="003934EE"/>
    <w:rsid w:val="00497BAE"/>
    <w:rsid w:val="0052590B"/>
    <w:rsid w:val="00530A33"/>
    <w:rsid w:val="00657866"/>
    <w:rsid w:val="006B5E06"/>
    <w:rsid w:val="008A5DA7"/>
    <w:rsid w:val="009666F5"/>
    <w:rsid w:val="00A44A18"/>
    <w:rsid w:val="00A538D2"/>
    <w:rsid w:val="00AA5A41"/>
    <w:rsid w:val="00B6574A"/>
    <w:rsid w:val="00B70AC4"/>
    <w:rsid w:val="00D4174D"/>
    <w:rsid w:val="00D976E7"/>
    <w:rsid w:val="00F4278C"/>
    <w:rsid w:val="00F7307B"/>
    <w:rsid w:val="00F803E7"/>
    <w:rsid w:val="00FD4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B6574A"/>
    <w:pPr>
      <w:keepNext/>
      <w:spacing w:after="0" w:line="240" w:lineRule="auto"/>
      <w:outlineLvl w:val="2"/>
    </w:pPr>
    <w:rPr>
      <w:rFonts w:ascii="Times New Roman" w:eastAsia="Times New Roman" w:hAnsi="Times New Roman"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6574A"/>
    <w:rPr>
      <w:rFonts w:ascii="Times New Roman" w:eastAsia="Times New Roman" w:hAnsi="Times New Roman" w:cs="Times New Roman"/>
      <w:b/>
      <w:bCs/>
      <w:sz w:val="24"/>
      <w:szCs w:val="24"/>
      <w:lang w:val="x-none" w:eastAsia="x-none"/>
    </w:rPr>
  </w:style>
  <w:style w:type="paragraph" w:styleId="Footer">
    <w:name w:val="footer"/>
    <w:basedOn w:val="Normal"/>
    <w:link w:val="FooterChar"/>
    <w:uiPriority w:val="99"/>
    <w:rsid w:val="00B6574A"/>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B6574A"/>
    <w:rPr>
      <w:rFonts w:ascii="Times New Roman" w:eastAsia="Times New Roman" w:hAnsi="Times New Roman" w:cs="Times New Roman"/>
      <w:sz w:val="24"/>
      <w:szCs w:val="24"/>
      <w:lang w:val="x-none" w:eastAsia="x-none"/>
    </w:rPr>
  </w:style>
  <w:style w:type="character" w:styleId="Hyperlink">
    <w:name w:val="Hyperlink"/>
    <w:rsid w:val="00B6574A"/>
    <w:rPr>
      <w:color w:val="0000FF"/>
      <w:u w:val="single"/>
    </w:rPr>
  </w:style>
  <w:style w:type="paragraph" w:styleId="FootnoteText">
    <w:name w:val="footnote text"/>
    <w:aliases w:val="Geneva 9,Font: Geneva 9,Boston 10,f,Schriftart: 9 pt,Schriftart: 10 pt,Schriftart: 8 pt,WB-Fußnotentext,fn,footnote text,Footnotes,Footnote ak,FoodNote,ft,Footnote text,Footnote,Footnote Text Char1,Footnote Text Char Char"/>
    <w:basedOn w:val="Normal"/>
    <w:link w:val="FootnoteTextChar"/>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aliases w:val="Geneva 9 Char,Font: Geneva 9 Char,Boston 10 Char,f Char,Schriftart: 9 pt Char,Schriftart: 10 pt Char,Schriftart: 8 pt Char,WB-Fußnotentext Char,fn Char,footnote text Char,Footnotes Char,Footnote ak Char,FoodNote Char,ft Char"/>
    <w:basedOn w:val="DefaultParagraphFont"/>
    <w:link w:val="FootnoteText"/>
    <w:rsid w:val="00B6574A"/>
    <w:rPr>
      <w:rFonts w:ascii="Times New Roman" w:eastAsia="Times New Roman" w:hAnsi="Times New Roman" w:cs="Times New Roman"/>
      <w:sz w:val="20"/>
      <w:szCs w:val="20"/>
      <w:lang w:val="x-none" w:eastAsia="x-none"/>
    </w:rPr>
  </w:style>
  <w:style w:type="character" w:styleId="FootnoteReference">
    <w:name w:val="footnote reference"/>
    <w:aliases w:val="16 Point,Superscript 6 Point,Footnote symbol,Times 10 Point,Exposant 3 Point, Exposant 3 Point"/>
    <w:uiPriority w:val="99"/>
    <w:rsid w:val="00B6574A"/>
    <w:rPr>
      <w:vertAlign w:val="superscript"/>
    </w:rPr>
  </w:style>
  <w:style w:type="character" w:styleId="CommentReference">
    <w:name w:val="annotation reference"/>
    <w:uiPriority w:val="99"/>
    <w:rsid w:val="00B6574A"/>
    <w:rPr>
      <w:sz w:val="16"/>
      <w:szCs w:val="16"/>
    </w:rPr>
  </w:style>
  <w:style w:type="paragraph" w:styleId="CommentText">
    <w:name w:val="annotation text"/>
    <w:basedOn w:val="Normal"/>
    <w:link w:val="CommentTextChar"/>
    <w:uiPriority w:val="99"/>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rsid w:val="00B6574A"/>
    <w:rPr>
      <w:rFonts w:ascii="Times New Roman" w:eastAsia="Times New Roman" w:hAnsi="Times New Roman" w:cs="Times New Roman"/>
      <w:sz w:val="20"/>
      <w:szCs w:val="20"/>
      <w:lang w:val="x-none" w:eastAsia="x-none"/>
    </w:rPr>
  </w:style>
  <w:style w:type="paragraph" w:styleId="BalloonText">
    <w:name w:val="Balloon Text"/>
    <w:basedOn w:val="Normal"/>
    <w:link w:val="BalloonTextChar"/>
    <w:uiPriority w:val="99"/>
    <w:semiHidden/>
    <w:unhideWhenUsed/>
    <w:rsid w:val="00B65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74A"/>
    <w:rPr>
      <w:rFonts w:ascii="Segoe UI" w:hAnsi="Segoe UI" w:cs="Segoe UI"/>
      <w:sz w:val="18"/>
      <w:szCs w:val="18"/>
    </w:rPr>
  </w:style>
  <w:style w:type="paragraph" w:styleId="ListParagraph">
    <w:name w:val="List Paragraph"/>
    <w:basedOn w:val="Normal"/>
    <w:uiPriority w:val="34"/>
    <w:qFormat/>
    <w:rsid w:val="00FD4315"/>
    <w:pPr>
      <w:ind w:left="720"/>
      <w:contextualSpacing/>
    </w:pPr>
  </w:style>
  <w:style w:type="paragraph" w:styleId="CommentSubject">
    <w:name w:val="annotation subject"/>
    <w:basedOn w:val="CommentText"/>
    <w:next w:val="CommentText"/>
    <w:link w:val="CommentSubjectChar"/>
    <w:uiPriority w:val="99"/>
    <w:semiHidden/>
    <w:unhideWhenUsed/>
    <w:rsid w:val="006B5E06"/>
    <w:pPr>
      <w:spacing w:after="160"/>
    </w:pPr>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6B5E06"/>
    <w:rPr>
      <w:rFonts w:ascii="Times New Roman" w:eastAsia="Times New Roman" w:hAnsi="Times New Roman" w:cs="Times New Roman"/>
      <w:b/>
      <w:bCs/>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B6574A"/>
    <w:pPr>
      <w:keepNext/>
      <w:spacing w:after="0" w:line="240" w:lineRule="auto"/>
      <w:outlineLvl w:val="2"/>
    </w:pPr>
    <w:rPr>
      <w:rFonts w:ascii="Times New Roman" w:eastAsia="Times New Roman" w:hAnsi="Times New Roman"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6574A"/>
    <w:rPr>
      <w:rFonts w:ascii="Times New Roman" w:eastAsia="Times New Roman" w:hAnsi="Times New Roman" w:cs="Times New Roman"/>
      <w:b/>
      <w:bCs/>
      <w:sz w:val="24"/>
      <w:szCs w:val="24"/>
      <w:lang w:val="x-none" w:eastAsia="x-none"/>
    </w:rPr>
  </w:style>
  <w:style w:type="paragraph" w:styleId="Footer">
    <w:name w:val="footer"/>
    <w:basedOn w:val="Normal"/>
    <w:link w:val="FooterChar"/>
    <w:uiPriority w:val="99"/>
    <w:rsid w:val="00B6574A"/>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B6574A"/>
    <w:rPr>
      <w:rFonts w:ascii="Times New Roman" w:eastAsia="Times New Roman" w:hAnsi="Times New Roman" w:cs="Times New Roman"/>
      <w:sz w:val="24"/>
      <w:szCs w:val="24"/>
      <w:lang w:val="x-none" w:eastAsia="x-none"/>
    </w:rPr>
  </w:style>
  <w:style w:type="character" w:styleId="Hyperlink">
    <w:name w:val="Hyperlink"/>
    <w:rsid w:val="00B6574A"/>
    <w:rPr>
      <w:color w:val="0000FF"/>
      <w:u w:val="single"/>
    </w:rPr>
  </w:style>
  <w:style w:type="paragraph" w:styleId="FootnoteText">
    <w:name w:val="footnote text"/>
    <w:aliases w:val="Geneva 9,Font: Geneva 9,Boston 10,f,Schriftart: 9 pt,Schriftart: 10 pt,Schriftart: 8 pt,WB-Fußnotentext,fn,footnote text,Footnotes,Footnote ak,FoodNote,ft,Footnote text,Footnote,Footnote Text Char1,Footnote Text Char Char"/>
    <w:basedOn w:val="Normal"/>
    <w:link w:val="FootnoteTextChar"/>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aliases w:val="Geneva 9 Char,Font: Geneva 9 Char,Boston 10 Char,f Char,Schriftart: 9 pt Char,Schriftart: 10 pt Char,Schriftart: 8 pt Char,WB-Fußnotentext Char,fn Char,footnote text Char,Footnotes Char,Footnote ak Char,FoodNote Char,ft Char"/>
    <w:basedOn w:val="DefaultParagraphFont"/>
    <w:link w:val="FootnoteText"/>
    <w:rsid w:val="00B6574A"/>
    <w:rPr>
      <w:rFonts w:ascii="Times New Roman" w:eastAsia="Times New Roman" w:hAnsi="Times New Roman" w:cs="Times New Roman"/>
      <w:sz w:val="20"/>
      <w:szCs w:val="20"/>
      <w:lang w:val="x-none" w:eastAsia="x-none"/>
    </w:rPr>
  </w:style>
  <w:style w:type="character" w:styleId="FootnoteReference">
    <w:name w:val="footnote reference"/>
    <w:aliases w:val="16 Point,Superscript 6 Point,Footnote symbol,Times 10 Point,Exposant 3 Point, Exposant 3 Point"/>
    <w:uiPriority w:val="99"/>
    <w:rsid w:val="00B6574A"/>
    <w:rPr>
      <w:vertAlign w:val="superscript"/>
    </w:rPr>
  </w:style>
  <w:style w:type="character" w:styleId="CommentReference">
    <w:name w:val="annotation reference"/>
    <w:uiPriority w:val="99"/>
    <w:rsid w:val="00B6574A"/>
    <w:rPr>
      <w:sz w:val="16"/>
      <w:szCs w:val="16"/>
    </w:rPr>
  </w:style>
  <w:style w:type="paragraph" w:styleId="CommentText">
    <w:name w:val="annotation text"/>
    <w:basedOn w:val="Normal"/>
    <w:link w:val="CommentTextChar"/>
    <w:uiPriority w:val="99"/>
    <w:rsid w:val="00B6574A"/>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rsid w:val="00B6574A"/>
    <w:rPr>
      <w:rFonts w:ascii="Times New Roman" w:eastAsia="Times New Roman" w:hAnsi="Times New Roman" w:cs="Times New Roman"/>
      <w:sz w:val="20"/>
      <w:szCs w:val="20"/>
      <w:lang w:val="x-none" w:eastAsia="x-none"/>
    </w:rPr>
  </w:style>
  <w:style w:type="paragraph" w:styleId="BalloonText">
    <w:name w:val="Balloon Text"/>
    <w:basedOn w:val="Normal"/>
    <w:link w:val="BalloonTextChar"/>
    <w:uiPriority w:val="99"/>
    <w:semiHidden/>
    <w:unhideWhenUsed/>
    <w:rsid w:val="00B65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74A"/>
    <w:rPr>
      <w:rFonts w:ascii="Segoe UI" w:hAnsi="Segoe UI" w:cs="Segoe UI"/>
      <w:sz w:val="18"/>
      <w:szCs w:val="18"/>
    </w:rPr>
  </w:style>
  <w:style w:type="paragraph" w:styleId="ListParagraph">
    <w:name w:val="List Paragraph"/>
    <w:basedOn w:val="Normal"/>
    <w:uiPriority w:val="34"/>
    <w:qFormat/>
    <w:rsid w:val="00FD4315"/>
    <w:pPr>
      <w:ind w:left="720"/>
      <w:contextualSpacing/>
    </w:pPr>
  </w:style>
  <w:style w:type="paragraph" w:styleId="CommentSubject">
    <w:name w:val="annotation subject"/>
    <w:basedOn w:val="CommentText"/>
    <w:next w:val="CommentText"/>
    <w:link w:val="CommentSubjectChar"/>
    <w:uiPriority w:val="99"/>
    <w:semiHidden/>
    <w:unhideWhenUsed/>
    <w:rsid w:val="006B5E06"/>
    <w:pPr>
      <w:spacing w:after="160"/>
    </w:pPr>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6B5E06"/>
    <w:rPr>
      <w:rFonts w:ascii="Times New Roman" w:eastAsia="Times New Roman" w:hAnsi="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ef.org/gef/sites/thegef.org/files/documents/document/gef-fee-policy.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gef.org/gef/policy/co-financing" TargetMode="Externa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ef.org/gef/policy/co-financ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hegef.org/gef/sites/thegef.org/AppData/Local/Microsoft/Windows/Temporary%20Internet%20Files/AppData/Local/Microsoft/Windows/Temporary%20Internet%20Files/Content.Outlook/5RRT28VG/refer%20to%20the%20excerpts%20on%20GEF%206%20Results%20Frameworks%20for%20GETF,%20LDCF%20and%20SCCF."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gef.org/gef/sites/thegef.org/files/documents/document/GEF6%20Results%20Framework%20for%20GEFTF%20and%20LDCF.SCCF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7D68A-F42B-401E-87E0-3DE5B31E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8295CA28.dotm</Template>
  <TotalTime>0</TotalTime>
  <Pages>7</Pages>
  <Words>1888</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BUREK Peter</dc:creator>
  <cp:lastModifiedBy>Yoshihide Wada</cp:lastModifiedBy>
  <cp:revision>2</cp:revision>
  <dcterms:created xsi:type="dcterms:W3CDTF">2016-02-15T19:45:00Z</dcterms:created>
  <dcterms:modified xsi:type="dcterms:W3CDTF">2016-02-15T19:45:00Z</dcterms:modified>
</cp:coreProperties>
</file>